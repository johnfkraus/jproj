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FAD" w:rsidRDefault="003310C6">
      <w:pPr>
        <w:spacing w:line="240" w:lineRule="auto"/>
        <w:rPr>
          <w:ins w:id="0" w:author="David Mitchell" w:date="2015-09-19T15:45:00Z"/>
          <w:rFonts w:ascii="Times New Roman" w:hAnsi="Times New Roman" w:cs="Times New Roman"/>
          <w:sz w:val="24"/>
          <w:szCs w:val="24"/>
        </w:rPr>
        <w:pPrChange w:id="1" w:author="David Mitchell" w:date="2015-09-19T15:41:00Z">
          <w:pPr>
            <w:spacing w:line="480" w:lineRule="auto"/>
            <w:ind w:firstLine="720"/>
          </w:pPr>
        </w:pPrChange>
      </w:pPr>
      <w:r w:rsidRPr="000A6FAD">
        <w:rPr>
          <w:rFonts w:ascii="Times New Roman" w:hAnsi="Times New Roman" w:cs="Times New Roman"/>
          <w:sz w:val="24"/>
          <w:szCs w:val="24"/>
          <w:rPrChange w:id="2" w:author="David Mitchell" w:date="2015-09-19T15:41:00Z">
            <w:rPr>
              <w:rFonts w:ascii="Times New Roman" w:hAnsi="Times New Roman" w:cs="Times New Roman"/>
              <w:sz w:val="28"/>
              <w:szCs w:val="28"/>
            </w:rPr>
          </w:rPrChange>
        </w:rPr>
        <w:t xml:space="preserve">Like the Kellogg Foundation, </w:t>
      </w:r>
      <w:ins w:id="3" w:author="David Mitchell" w:date="2015-09-19T15:42:00Z">
        <w:r w:rsidR="000A6FAD">
          <w:rPr>
            <w:rFonts w:ascii="Times New Roman" w:hAnsi="Times New Roman" w:cs="Times New Roman"/>
            <w:sz w:val="24"/>
            <w:szCs w:val="24"/>
          </w:rPr>
          <w:t>we believe we can achieve enormous power by harnessing the authentic voice</w:t>
        </w:r>
        <w:r w:rsidR="00B57EA0">
          <w:rPr>
            <w:rFonts w:ascii="Times New Roman" w:hAnsi="Times New Roman" w:cs="Times New Roman"/>
            <w:sz w:val="24"/>
            <w:szCs w:val="24"/>
          </w:rPr>
          <w:t xml:space="preserve">s of minority youth to tell </w:t>
        </w:r>
        <w:r w:rsidR="000A6FAD">
          <w:rPr>
            <w:rFonts w:ascii="Times New Roman" w:hAnsi="Times New Roman" w:cs="Times New Roman"/>
            <w:sz w:val="24"/>
            <w:szCs w:val="24"/>
          </w:rPr>
          <w:t>stories of their communities through journalism</w:t>
        </w:r>
      </w:ins>
      <w:ins w:id="4" w:author="David Mitchell" w:date="2015-09-19T15:43:00Z">
        <w:r w:rsidR="000A6FAD">
          <w:rPr>
            <w:rFonts w:ascii="Times New Roman" w:hAnsi="Times New Roman" w:cs="Times New Roman"/>
            <w:sz w:val="24"/>
            <w:szCs w:val="24"/>
          </w:rPr>
          <w:t xml:space="preserve">. </w:t>
        </w:r>
      </w:ins>
      <w:ins w:id="5" w:author="David Mitchell" w:date="2015-09-19T15:49:00Z">
        <w:r w:rsidR="00B57EA0">
          <w:rPr>
            <w:rFonts w:ascii="Times New Roman" w:hAnsi="Times New Roman" w:cs="Times New Roman"/>
            <w:sz w:val="24"/>
            <w:szCs w:val="24"/>
          </w:rPr>
          <w:t>We will bring to life critical issues around health care and public he</w:t>
        </w:r>
      </w:ins>
      <w:ins w:id="6" w:author="David Mitchell" w:date="2015-09-19T15:51:00Z">
        <w:r w:rsidR="00B57EA0">
          <w:rPr>
            <w:rFonts w:ascii="Times New Roman" w:hAnsi="Times New Roman" w:cs="Times New Roman"/>
            <w:sz w:val="24"/>
            <w:szCs w:val="24"/>
          </w:rPr>
          <w:t>alth. In so doing, w</w:t>
        </w:r>
      </w:ins>
      <w:ins w:id="7" w:author="David Mitchell" w:date="2015-09-19T15:44:00Z">
        <w:r w:rsidR="000A6FAD">
          <w:rPr>
            <w:rFonts w:ascii="Times New Roman" w:hAnsi="Times New Roman" w:cs="Times New Roman"/>
            <w:sz w:val="24"/>
            <w:szCs w:val="24"/>
          </w:rPr>
          <w:t>e believe we</w:t>
        </w:r>
        <w:r w:rsidR="00B57EA0">
          <w:rPr>
            <w:rFonts w:ascii="Times New Roman" w:hAnsi="Times New Roman" w:cs="Times New Roman"/>
            <w:sz w:val="24"/>
            <w:szCs w:val="24"/>
          </w:rPr>
          <w:t xml:space="preserve"> not only can</w:t>
        </w:r>
        <w:r w:rsidR="000A6FAD">
          <w:rPr>
            <w:rFonts w:ascii="Times New Roman" w:hAnsi="Times New Roman" w:cs="Times New Roman"/>
            <w:sz w:val="24"/>
            <w:szCs w:val="24"/>
          </w:rPr>
          <w:t xml:space="preserve"> stimulate constructive discussion of important issues, we can pave the way for student journalists to make a successful career</w:t>
        </w:r>
      </w:ins>
      <w:ins w:id="8" w:author="David Mitchell" w:date="2015-09-19T15:52:00Z">
        <w:r w:rsidR="00B57EA0">
          <w:rPr>
            <w:rFonts w:ascii="Times New Roman" w:hAnsi="Times New Roman" w:cs="Times New Roman"/>
            <w:sz w:val="24"/>
            <w:szCs w:val="24"/>
          </w:rPr>
          <w:t>s</w:t>
        </w:r>
      </w:ins>
      <w:ins w:id="9" w:author="David Mitchell" w:date="2015-09-19T15:44:00Z">
        <w:r w:rsidR="000A6FAD">
          <w:rPr>
            <w:rFonts w:ascii="Times New Roman" w:hAnsi="Times New Roman" w:cs="Times New Roman"/>
            <w:sz w:val="24"/>
            <w:szCs w:val="24"/>
          </w:rPr>
          <w:t xml:space="preserve"> and </w:t>
        </w:r>
      </w:ins>
      <w:ins w:id="10" w:author="David Mitchell" w:date="2015-09-19T15:52:00Z">
        <w:r w:rsidR="00B57EA0">
          <w:rPr>
            <w:rFonts w:ascii="Times New Roman" w:hAnsi="Times New Roman" w:cs="Times New Roman"/>
            <w:sz w:val="24"/>
            <w:szCs w:val="24"/>
          </w:rPr>
          <w:t xml:space="preserve">significant </w:t>
        </w:r>
      </w:ins>
      <w:ins w:id="11" w:author="David Mitchell" w:date="2015-09-19T15:44:00Z">
        <w:r w:rsidR="00B57EA0">
          <w:rPr>
            <w:rFonts w:ascii="Times New Roman" w:hAnsi="Times New Roman" w:cs="Times New Roman"/>
            <w:sz w:val="24"/>
            <w:szCs w:val="24"/>
          </w:rPr>
          <w:t>contributions</w:t>
        </w:r>
        <w:r w:rsidR="000A6FAD">
          <w:rPr>
            <w:rFonts w:ascii="Times New Roman" w:hAnsi="Times New Roman" w:cs="Times New Roman"/>
            <w:sz w:val="24"/>
            <w:szCs w:val="24"/>
          </w:rPr>
          <w:t xml:space="preserve"> to the </w:t>
        </w:r>
      </w:ins>
      <w:ins w:id="12" w:author="David Mitchell" w:date="2015-09-19T15:45:00Z">
        <w:r w:rsidR="000A6FAD">
          <w:rPr>
            <w:rFonts w:ascii="Times New Roman" w:hAnsi="Times New Roman" w:cs="Times New Roman"/>
            <w:sz w:val="24"/>
            <w:szCs w:val="24"/>
          </w:rPr>
          <w:t>direction</w:t>
        </w:r>
      </w:ins>
      <w:ins w:id="13" w:author="David Mitchell" w:date="2015-09-19T15:44:00Z">
        <w:r w:rsidR="000A6FAD">
          <w:rPr>
            <w:rFonts w:ascii="Times New Roman" w:hAnsi="Times New Roman" w:cs="Times New Roman"/>
            <w:sz w:val="24"/>
            <w:szCs w:val="24"/>
          </w:rPr>
          <w:t xml:space="preserve"> </w:t>
        </w:r>
      </w:ins>
      <w:ins w:id="14" w:author="David Mitchell" w:date="2015-09-19T15:45:00Z">
        <w:r w:rsidR="000A6FAD">
          <w:rPr>
            <w:rFonts w:ascii="Times New Roman" w:hAnsi="Times New Roman" w:cs="Times New Roman"/>
            <w:sz w:val="24"/>
            <w:szCs w:val="24"/>
          </w:rPr>
          <w:t>of our society in the future.</w:t>
        </w:r>
      </w:ins>
    </w:p>
    <w:p w:rsidR="00836337" w:rsidRPr="000A6FAD" w:rsidDel="000A6FAD" w:rsidRDefault="000A6FAD">
      <w:pPr>
        <w:spacing w:line="240" w:lineRule="auto"/>
        <w:rPr>
          <w:del w:id="15" w:author="David Mitchell" w:date="2015-09-19T15:46:00Z"/>
          <w:rFonts w:ascii="Times New Roman" w:hAnsi="Times New Roman" w:cs="Times New Roman"/>
          <w:sz w:val="24"/>
          <w:szCs w:val="24"/>
          <w:rPrChange w:id="16" w:author="David Mitchell" w:date="2015-09-19T15:41:00Z">
            <w:rPr>
              <w:del w:id="17" w:author="David Mitchell" w:date="2015-09-19T15:46:00Z"/>
              <w:rFonts w:ascii="Times New Roman" w:hAnsi="Times New Roman" w:cs="Times New Roman"/>
              <w:sz w:val="28"/>
              <w:szCs w:val="28"/>
            </w:rPr>
          </w:rPrChange>
        </w:rPr>
        <w:pPrChange w:id="18" w:author="David Mitchell" w:date="2015-09-19T15:41:00Z">
          <w:pPr>
            <w:spacing w:line="480" w:lineRule="auto"/>
            <w:ind w:firstLine="720"/>
          </w:pPr>
        </w:pPrChange>
      </w:pPr>
      <w:ins w:id="19" w:author="David Mitchell" w:date="2015-09-19T15:45:00Z">
        <w:r>
          <w:rPr>
            <w:rFonts w:ascii="Times New Roman" w:hAnsi="Times New Roman" w:cs="Times New Roman"/>
            <w:sz w:val="24"/>
            <w:szCs w:val="24"/>
          </w:rPr>
          <w:t xml:space="preserve">Working together </w:t>
        </w:r>
      </w:ins>
      <w:ins w:id="20" w:author="David Mitchell" w:date="2015-09-19T15:46:00Z">
        <w:r>
          <w:rPr>
            <w:rFonts w:ascii="Times New Roman" w:hAnsi="Times New Roman" w:cs="Times New Roman"/>
            <w:sz w:val="24"/>
            <w:szCs w:val="24"/>
          </w:rPr>
          <w:t xml:space="preserve">as a management team, </w:t>
        </w:r>
      </w:ins>
      <w:r w:rsidR="00836337" w:rsidRPr="000A6FAD">
        <w:rPr>
          <w:rFonts w:ascii="Times New Roman" w:hAnsi="Times New Roman" w:cs="Times New Roman"/>
          <w:sz w:val="24"/>
          <w:szCs w:val="24"/>
          <w:rPrChange w:id="21" w:author="David Mitchell" w:date="2015-09-19T15:41:00Z">
            <w:rPr>
              <w:rFonts w:ascii="Times New Roman" w:hAnsi="Times New Roman" w:cs="Times New Roman"/>
              <w:sz w:val="28"/>
              <w:szCs w:val="28"/>
            </w:rPr>
          </w:rPrChange>
        </w:rPr>
        <w:t xml:space="preserve">Dr. Reed </w:t>
      </w:r>
      <w:proofErr w:type="spellStart"/>
      <w:r w:rsidR="00836337" w:rsidRPr="000A6FAD">
        <w:rPr>
          <w:rFonts w:ascii="Times New Roman" w:hAnsi="Times New Roman" w:cs="Times New Roman"/>
          <w:sz w:val="24"/>
          <w:szCs w:val="24"/>
          <w:rPrChange w:id="22" w:author="David Mitchell" w:date="2015-09-19T15:41:00Z">
            <w:rPr>
              <w:rFonts w:ascii="Times New Roman" w:hAnsi="Times New Roman" w:cs="Times New Roman"/>
              <w:sz w:val="28"/>
              <w:szCs w:val="28"/>
            </w:rPr>
          </w:rPrChange>
        </w:rPr>
        <w:t>Tuckson</w:t>
      </w:r>
      <w:proofErr w:type="spellEnd"/>
      <w:r w:rsidR="00836337" w:rsidRPr="000A6FAD">
        <w:rPr>
          <w:rFonts w:ascii="Times New Roman" w:hAnsi="Times New Roman" w:cs="Times New Roman"/>
          <w:sz w:val="24"/>
          <w:szCs w:val="24"/>
          <w:rPrChange w:id="23" w:author="David Mitchell" w:date="2015-09-19T15:41:00Z">
            <w:rPr>
              <w:rFonts w:ascii="Times New Roman" w:hAnsi="Times New Roman" w:cs="Times New Roman"/>
              <w:sz w:val="28"/>
              <w:szCs w:val="28"/>
            </w:rPr>
          </w:rPrChange>
        </w:rPr>
        <w:t xml:space="preserve"> and</w:t>
      </w:r>
      <w:ins w:id="24" w:author="David Mitchell" w:date="2015-09-19T16:12:00Z">
        <w:r w:rsidR="000D74BD">
          <w:rPr>
            <w:rFonts w:ascii="Times New Roman" w:hAnsi="Times New Roman" w:cs="Times New Roman"/>
            <w:sz w:val="24"/>
            <w:szCs w:val="24"/>
          </w:rPr>
          <w:t xml:space="preserve"> </w:t>
        </w:r>
      </w:ins>
      <w:del w:id="25" w:author="David Mitchell" w:date="2015-09-19T15:46:00Z">
        <w:r w:rsidR="00836337" w:rsidRPr="000A6FAD" w:rsidDel="000A6FAD">
          <w:rPr>
            <w:rFonts w:ascii="Times New Roman" w:hAnsi="Times New Roman" w:cs="Times New Roman"/>
            <w:sz w:val="24"/>
            <w:szCs w:val="24"/>
            <w:rPrChange w:id="26" w:author="David Mitchell" w:date="2015-09-19T15:41:00Z">
              <w:rPr>
                <w:rFonts w:ascii="Times New Roman" w:hAnsi="Times New Roman" w:cs="Times New Roman"/>
                <w:sz w:val="28"/>
                <w:szCs w:val="28"/>
              </w:rPr>
            </w:rPrChange>
          </w:rPr>
          <w:delText xml:space="preserve"> </w:delText>
        </w:r>
      </w:del>
      <w:r w:rsidR="00836337" w:rsidRPr="000A6FAD">
        <w:rPr>
          <w:rFonts w:ascii="Times New Roman" w:hAnsi="Times New Roman" w:cs="Times New Roman"/>
          <w:sz w:val="24"/>
          <w:szCs w:val="24"/>
          <w:rPrChange w:id="27" w:author="David Mitchell" w:date="2015-09-19T15:41:00Z">
            <w:rPr>
              <w:rFonts w:ascii="Times New Roman" w:hAnsi="Times New Roman" w:cs="Times New Roman"/>
              <w:sz w:val="28"/>
              <w:szCs w:val="28"/>
            </w:rPr>
          </w:rPrChange>
        </w:rPr>
        <w:t xml:space="preserve">USA TODAY reporter Jayne O’Donnell </w:t>
      </w:r>
      <w:del w:id="28" w:author="David Mitchell" w:date="2015-09-19T15:46:00Z">
        <w:r w:rsidR="00836337" w:rsidRPr="000A6FAD" w:rsidDel="000A6FAD">
          <w:rPr>
            <w:rFonts w:ascii="Times New Roman" w:hAnsi="Times New Roman" w:cs="Times New Roman"/>
            <w:sz w:val="24"/>
            <w:szCs w:val="24"/>
            <w:rPrChange w:id="29" w:author="David Mitchell" w:date="2015-09-19T15:41:00Z">
              <w:rPr>
                <w:rFonts w:ascii="Times New Roman" w:hAnsi="Times New Roman" w:cs="Times New Roman"/>
                <w:sz w:val="28"/>
                <w:szCs w:val="28"/>
              </w:rPr>
            </w:rPrChange>
          </w:rPr>
          <w:delText>share a strong passion for</w:delText>
        </w:r>
        <w:r w:rsidR="003310C6" w:rsidRPr="000A6FAD" w:rsidDel="000A6FAD">
          <w:rPr>
            <w:rFonts w:ascii="Times New Roman" w:hAnsi="Times New Roman" w:cs="Times New Roman"/>
            <w:sz w:val="24"/>
            <w:szCs w:val="24"/>
            <w:rPrChange w:id="30" w:author="David Mitchell" w:date="2015-09-19T15:41:00Z">
              <w:rPr>
                <w:rFonts w:ascii="Times New Roman" w:hAnsi="Times New Roman" w:cs="Times New Roman"/>
                <w:sz w:val="28"/>
                <w:szCs w:val="28"/>
              </w:rPr>
            </w:rPrChange>
          </w:rPr>
          <w:delText xml:space="preserve"> public health and </w:delText>
        </w:r>
        <w:r w:rsidR="00B34A9E" w:rsidRPr="000A6FAD" w:rsidDel="000A6FAD">
          <w:rPr>
            <w:rFonts w:ascii="Times New Roman" w:hAnsi="Times New Roman" w:cs="Times New Roman"/>
            <w:sz w:val="24"/>
            <w:szCs w:val="24"/>
            <w:rPrChange w:id="31" w:author="David Mitchell" w:date="2015-09-19T15:41:00Z">
              <w:rPr>
                <w:rFonts w:ascii="Times New Roman" w:hAnsi="Times New Roman" w:cs="Times New Roman"/>
                <w:sz w:val="28"/>
                <w:szCs w:val="28"/>
              </w:rPr>
            </w:rPrChange>
          </w:rPr>
          <w:delText xml:space="preserve">the welfare of </w:delText>
        </w:r>
        <w:r w:rsidR="003310C6" w:rsidRPr="000A6FAD" w:rsidDel="000A6FAD">
          <w:rPr>
            <w:rFonts w:ascii="Times New Roman" w:hAnsi="Times New Roman" w:cs="Times New Roman"/>
            <w:sz w:val="24"/>
            <w:szCs w:val="24"/>
            <w:rPrChange w:id="32" w:author="David Mitchell" w:date="2015-09-19T15:41:00Z">
              <w:rPr>
                <w:rFonts w:ascii="Times New Roman" w:hAnsi="Times New Roman" w:cs="Times New Roman"/>
                <w:sz w:val="28"/>
                <w:szCs w:val="28"/>
              </w:rPr>
            </w:rPrChange>
          </w:rPr>
          <w:delText xml:space="preserve">minority youth. We also deeply appreciate </w:delText>
        </w:r>
        <w:r w:rsidR="00836337" w:rsidRPr="000A6FAD" w:rsidDel="000A6FAD">
          <w:rPr>
            <w:rFonts w:ascii="Times New Roman" w:hAnsi="Times New Roman" w:cs="Times New Roman"/>
            <w:sz w:val="24"/>
            <w:szCs w:val="24"/>
            <w:rPrChange w:id="33" w:author="David Mitchell" w:date="2015-09-19T15:41:00Z">
              <w:rPr>
                <w:rFonts w:ascii="Times New Roman" w:hAnsi="Times New Roman" w:cs="Times New Roman"/>
                <w:sz w:val="28"/>
                <w:szCs w:val="28"/>
              </w:rPr>
            </w:rPrChange>
          </w:rPr>
          <w:delText>the power of s</w:delText>
        </w:r>
        <w:r w:rsidR="000A6813" w:rsidRPr="000A6FAD" w:rsidDel="000A6FAD">
          <w:rPr>
            <w:rFonts w:ascii="Times New Roman" w:hAnsi="Times New Roman" w:cs="Times New Roman"/>
            <w:sz w:val="24"/>
            <w:szCs w:val="24"/>
            <w:rPrChange w:id="34" w:author="David Mitchell" w:date="2015-09-19T15:41:00Z">
              <w:rPr>
                <w:rFonts w:ascii="Times New Roman" w:hAnsi="Times New Roman" w:cs="Times New Roman"/>
                <w:sz w:val="28"/>
                <w:szCs w:val="28"/>
              </w:rPr>
            </w:rPrChange>
          </w:rPr>
          <w:delText>torytelling, which we believ</w:delText>
        </w:r>
        <w:r w:rsidR="00DB0FB1" w:rsidRPr="000A6FAD" w:rsidDel="000A6FAD">
          <w:rPr>
            <w:rFonts w:ascii="Times New Roman" w:hAnsi="Times New Roman" w:cs="Times New Roman"/>
            <w:sz w:val="24"/>
            <w:szCs w:val="24"/>
            <w:rPrChange w:id="35" w:author="David Mitchell" w:date="2015-09-19T15:41:00Z">
              <w:rPr>
                <w:rFonts w:ascii="Times New Roman" w:hAnsi="Times New Roman" w:cs="Times New Roman"/>
                <w:sz w:val="28"/>
                <w:szCs w:val="28"/>
              </w:rPr>
            </w:rPrChange>
          </w:rPr>
          <w:delText>e is increasingly lost in often sensational and polarized</w:delText>
        </w:r>
        <w:r w:rsidR="000A6813" w:rsidRPr="000A6FAD" w:rsidDel="000A6FAD">
          <w:rPr>
            <w:rFonts w:ascii="Times New Roman" w:hAnsi="Times New Roman" w:cs="Times New Roman"/>
            <w:sz w:val="24"/>
            <w:szCs w:val="24"/>
            <w:rPrChange w:id="36" w:author="David Mitchell" w:date="2015-09-19T15:41:00Z">
              <w:rPr>
                <w:rFonts w:ascii="Times New Roman" w:hAnsi="Times New Roman" w:cs="Times New Roman"/>
                <w:sz w:val="28"/>
                <w:szCs w:val="28"/>
              </w:rPr>
            </w:rPrChange>
          </w:rPr>
          <w:delText xml:space="preserve"> media today. </w:delText>
        </w:r>
      </w:del>
    </w:p>
    <w:p w:rsidR="007358CA" w:rsidRPr="000A6FAD" w:rsidRDefault="009125EA">
      <w:pPr>
        <w:spacing w:line="240" w:lineRule="auto"/>
        <w:rPr>
          <w:rFonts w:ascii="Times New Roman" w:hAnsi="Times New Roman" w:cs="Times New Roman"/>
          <w:sz w:val="24"/>
          <w:szCs w:val="24"/>
          <w:rPrChange w:id="37" w:author="David Mitchell" w:date="2015-09-19T15:41:00Z">
            <w:rPr>
              <w:rFonts w:ascii="Times New Roman" w:hAnsi="Times New Roman" w:cs="Times New Roman"/>
              <w:sz w:val="28"/>
              <w:szCs w:val="28"/>
            </w:rPr>
          </w:rPrChange>
        </w:rPr>
        <w:pPrChange w:id="38" w:author="David Mitchell" w:date="2015-09-19T15:46:00Z">
          <w:pPr>
            <w:autoSpaceDE w:val="0"/>
            <w:autoSpaceDN w:val="0"/>
            <w:adjustRightInd w:val="0"/>
            <w:spacing w:after="0" w:line="480" w:lineRule="auto"/>
            <w:ind w:firstLine="720"/>
          </w:pPr>
        </w:pPrChange>
      </w:pPr>
      <w:del w:id="39" w:author="David Mitchell" w:date="2015-09-19T15:47:00Z">
        <w:r w:rsidRPr="000A6FAD" w:rsidDel="000A6FAD">
          <w:rPr>
            <w:rFonts w:ascii="Times New Roman" w:hAnsi="Times New Roman" w:cs="Times New Roman"/>
            <w:sz w:val="24"/>
            <w:szCs w:val="24"/>
            <w:rPrChange w:id="40" w:author="David Mitchell" w:date="2015-09-19T15:41:00Z">
              <w:rPr>
                <w:rFonts w:ascii="Times New Roman" w:hAnsi="Times New Roman" w:cs="Times New Roman"/>
                <w:sz w:val="28"/>
                <w:szCs w:val="28"/>
              </w:rPr>
            </w:rPrChange>
          </w:rPr>
          <w:delText xml:space="preserve">We are proposing a </w:delText>
        </w:r>
      </w:del>
      <w:proofErr w:type="gramStart"/>
      <w:ins w:id="41" w:author="David Mitchell" w:date="2015-09-19T15:47:00Z">
        <w:r w:rsidR="000A6FAD">
          <w:rPr>
            <w:rFonts w:ascii="Times New Roman" w:hAnsi="Times New Roman" w:cs="Times New Roman"/>
            <w:sz w:val="24"/>
            <w:szCs w:val="24"/>
          </w:rPr>
          <w:t>propose</w:t>
        </w:r>
        <w:proofErr w:type="gramEnd"/>
        <w:r w:rsidR="000A6FAD">
          <w:rPr>
            <w:rFonts w:ascii="Times New Roman" w:hAnsi="Times New Roman" w:cs="Times New Roman"/>
            <w:sz w:val="24"/>
            <w:szCs w:val="24"/>
          </w:rPr>
          <w:t xml:space="preserve"> to lead a </w:t>
        </w:r>
      </w:ins>
      <w:r w:rsidRPr="000A6FAD">
        <w:rPr>
          <w:rFonts w:ascii="Times New Roman" w:hAnsi="Times New Roman" w:cs="Times New Roman"/>
          <w:sz w:val="24"/>
          <w:szCs w:val="24"/>
          <w:rPrChange w:id="42" w:author="David Mitchell" w:date="2015-09-19T15:41:00Z">
            <w:rPr>
              <w:rFonts w:ascii="Times New Roman" w:hAnsi="Times New Roman" w:cs="Times New Roman"/>
              <w:sz w:val="28"/>
              <w:szCs w:val="28"/>
            </w:rPr>
          </w:rPrChange>
        </w:rPr>
        <w:t xml:space="preserve">new </w:t>
      </w:r>
      <w:r w:rsidR="00A21404" w:rsidRPr="000A6FAD">
        <w:rPr>
          <w:rFonts w:ascii="Times New Roman" w:hAnsi="Times New Roman" w:cs="Times New Roman"/>
          <w:sz w:val="24"/>
          <w:szCs w:val="24"/>
          <w:rPrChange w:id="43" w:author="David Mitchell" w:date="2015-09-19T15:41:00Z">
            <w:rPr>
              <w:rFonts w:ascii="Times New Roman" w:hAnsi="Times New Roman" w:cs="Times New Roman"/>
              <w:sz w:val="28"/>
              <w:szCs w:val="28"/>
            </w:rPr>
          </w:rPrChange>
        </w:rPr>
        <w:t xml:space="preserve">multimedia </w:t>
      </w:r>
      <w:r w:rsidR="00A57AC4" w:rsidRPr="000A6FAD">
        <w:rPr>
          <w:rFonts w:ascii="Times New Roman" w:hAnsi="Times New Roman" w:cs="Times New Roman"/>
          <w:sz w:val="24"/>
          <w:szCs w:val="24"/>
          <w:rPrChange w:id="44" w:author="David Mitchell" w:date="2015-09-19T15:41:00Z">
            <w:rPr>
              <w:rFonts w:ascii="Times New Roman" w:hAnsi="Times New Roman" w:cs="Times New Roman"/>
              <w:sz w:val="28"/>
              <w:szCs w:val="28"/>
            </w:rPr>
          </w:rPrChange>
        </w:rPr>
        <w:t xml:space="preserve">health </w:t>
      </w:r>
      <w:r w:rsidRPr="000A6FAD">
        <w:rPr>
          <w:rFonts w:ascii="Times New Roman" w:hAnsi="Times New Roman" w:cs="Times New Roman"/>
          <w:sz w:val="24"/>
          <w:szCs w:val="24"/>
          <w:rPrChange w:id="45" w:author="David Mitchell" w:date="2015-09-19T15:41:00Z">
            <w:rPr>
              <w:rFonts w:ascii="Times New Roman" w:hAnsi="Times New Roman" w:cs="Times New Roman"/>
              <w:sz w:val="28"/>
              <w:szCs w:val="28"/>
            </w:rPr>
          </w:rPrChange>
        </w:rPr>
        <w:t>journalism training program for high school students</w:t>
      </w:r>
      <w:r w:rsidR="00A57AC4" w:rsidRPr="000A6FAD">
        <w:rPr>
          <w:rFonts w:ascii="Times New Roman" w:hAnsi="Times New Roman" w:cs="Times New Roman"/>
          <w:sz w:val="24"/>
          <w:szCs w:val="24"/>
          <w:rPrChange w:id="46" w:author="David Mitchell" w:date="2015-09-19T15:41:00Z">
            <w:rPr>
              <w:rFonts w:ascii="Times New Roman" w:hAnsi="Times New Roman" w:cs="Times New Roman"/>
              <w:sz w:val="28"/>
              <w:szCs w:val="28"/>
            </w:rPr>
          </w:rPrChange>
        </w:rPr>
        <w:t xml:space="preserve">. </w:t>
      </w:r>
      <w:ins w:id="47" w:author="David Mitchell" w:date="2015-09-19T15:47:00Z">
        <w:r w:rsidR="000A6FAD">
          <w:rPr>
            <w:rFonts w:ascii="Times New Roman" w:hAnsi="Times New Roman" w:cs="Times New Roman"/>
            <w:sz w:val="24"/>
            <w:szCs w:val="24"/>
          </w:rPr>
          <w:t xml:space="preserve">The program </w:t>
        </w:r>
      </w:ins>
      <w:del w:id="48" w:author="David Mitchell" w:date="2015-09-19T15:47:00Z">
        <w:r w:rsidR="00A57AC4" w:rsidRPr="000A6FAD" w:rsidDel="000A6FAD">
          <w:rPr>
            <w:rFonts w:ascii="Times New Roman" w:hAnsi="Times New Roman" w:cs="Times New Roman"/>
            <w:sz w:val="24"/>
            <w:szCs w:val="24"/>
            <w:rPrChange w:id="49" w:author="David Mitchell" w:date="2015-09-19T15:41:00Z">
              <w:rPr>
                <w:rFonts w:ascii="Times New Roman" w:hAnsi="Times New Roman" w:cs="Times New Roman"/>
                <w:sz w:val="28"/>
                <w:szCs w:val="28"/>
              </w:rPr>
            </w:rPrChange>
          </w:rPr>
          <w:delText xml:space="preserve">It </w:delText>
        </w:r>
      </w:del>
      <w:r w:rsidR="00880356" w:rsidRPr="000A6FAD">
        <w:rPr>
          <w:rFonts w:ascii="Times New Roman" w:hAnsi="Times New Roman" w:cs="Times New Roman"/>
          <w:sz w:val="24"/>
          <w:szCs w:val="24"/>
          <w:rPrChange w:id="50" w:author="David Mitchell" w:date="2015-09-19T15:41:00Z">
            <w:rPr>
              <w:rFonts w:ascii="Times New Roman" w:hAnsi="Times New Roman" w:cs="Times New Roman"/>
              <w:sz w:val="28"/>
              <w:szCs w:val="28"/>
            </w:rPr>
          </w:rPrChange>
        </w:rPr>
        <w:t>would launch in cooperation with</w:t>
      </w:r>
      <w:r w:rsidRPr="000A6FAD">
        <w:rPr>
          <w:rFonts w:ascii="Times New Roman" w:hAnsi="Times New Roman" w:cs="Times New Roman"/>
          <w:sz w:val="24"/>
          <w:szCs w:val="24"/>
          <w:rPrChange w:id="51" w:author="David Mitchell" w:date="2015-09-19T15:41:00Z">
            <w:rPr>
              <w:rFonts w:ascii="Times New Roman" w:hAnsi="Times New Roman" w:cs="Times New Roman"/>
              <w:sz w:val="28"/>
              <w:szCs w:val="28"/>
            </w:rPr>
          </w:rPrChange>
        </w:rPr>
        <w:t xml:space="preserve"> the journalism departments at Howard University and </w:t>
      </w:r>
      <w:r w:rsidR="00880356" w:rsidRPr="000A6FAD">
        <w:rPr>
          <w:rFonts w:ascii="Times New Roman" w:hAnsi="Times New Roman" w:cs="Times New Roman"/>
          <w:sz w:val="24"/>
          <w:szCs w:val="24"/>
          <w:rPrChange w:id="52" w:author="David Mitchell" w:date="2015-09-19T15:41:00Z">
            <w:rPr>
              <w:rFonts w:ascii="Times New Roman" w:hAnsi="Times New Roman" w:cs="Times New Roman"/>
              <w:sz w:val="28"/>
              <w:szCs w:val="28"/>
            </w:rPr>
          </w:rPrChange>
        </w:rPr>
        <w:t xml:space="preserve">Morgan State University – </w:t>
      </w:r>
      <w:r w:rsidRPr="000A6FAD">
        <w:rPr>
          <w:rFonts w:ascii="Times New Roman" w:hAnsi="Times New Roman" w:cs="Times New Roman"/>
          <w:sz w:val="24"/>
          <w:szCs w:val="24"/>
          <w:rPrChange w:id="53" w:author="David Mitchell" w:date="2015-09-19T15:41:00Z">
            <w:rPr>
              <w:rFonts w:ascii="Times New Roman" w:hAnsi="Times New Roman" w:cs="Times New Roman"/>
              <w:sz w:val="28"/>
              <w:szCs w:val="28"/>
            </w:rPr>
          </w:rPrChange>
        </w:rPr>
        <w:t>rank</w:t>
      </w:r>
      <w:r w:rsidR="00880356" w:rsidRPr="000A6FAD">
        <w:rPr>
          <w:rFonts w:ascii="Times New Roman" w:hAnsi="Times New Roman" w:cs="Times New Roman"/>
          <w:sz w:val="24"/>
          <w:szCs w:val="24"/>
          <w:rPrChange w:id="54" w:author="David Mitchell" w:date="2015-09-19T15:41:00Z">
            <w:rPr>
              <w:rFonts w:ascii="Times New Roman" w:hAnsi="Times New Roman" w:cs="Times New Roman"/>
              <w:sz w:val="28"/>
              <w:szCs w:val="28"/>
            </w:rPr>
          </w:rPrChange>
        </w:rPr>
        <w:t>ed</w:t>
      </w:r>
      <w:r w:rsidRPr="000A6FAD">
        <w:rPr>
          <w:rFonts w:ascii="Times New Roman" w:hAnsi="Times New Roman" w:cs="Times New Roman"/>
          <w:sz w:val="24"/>
          <w:szCs w:val="24"/>
          <w:rPrChange w:id="55" w:author="David Mitchell" w:date="2015-09-19T15:41:00Z">
            <w:rPr>
              <w:rFonts w:ascii="Times New Roman" w:hAnsi="Times New Roman" w:cs="Times New Roman"/>
              <w:sz w:val="28"/>
              <w:szCs w:val="28"/>
            </w:rPr>
          </w:rPrChange>
        </w:rPr>
        <w:t xml:space="preserve"> first and second among all </w:t>
      </w:r>
      <w:ins w:id="56" w:author="David Mitchell" w:date="2015-09-19T15:48:00Z">
        <w:r w:rsidR="00B57EA0">
          <w:rPr>
            <w:rFonts w:ascii="Times New Roman" w:hAnsi="Times New Roman" w:cs="Times New Roman"/>
            <w:sz w:val="24"/>
            <w:szCs w:val="24"/>
          </w:rPr>
          <w:t xml:space="preserve">U.S. </w:t>
        </w:r>
      </w:ins>
      <w:r w:rsidRPr="000A6FAD">
        <w:rPr>
          <w:rFonts w:ascii="Times New Roman" w:hAnsi="Times New Roman" w:cs="Times New Roman"/>
          <w:sz w:val="24"/>
          <w:szCs w:val="24"/>
          <w:rPrChange w:id="57" w:author="David Mitchell" w:date="2015-09-19T15:41:00Z">
            <w:rPr>
              <w:rFonts w:ascii="Times New Roman" w:hAnsi="Times New Roman" w:cs="Times New Roman"/>
              <w:sz w:val="28"/>
              <w:szCs w:val="28"/>
            </w:rPr>
          </w:rPrChange>
        </w:rPr>
        <w:t>colleges in the number of black journalism graduates</w:t>
      </w:r>
      <w:ins w:id="58" w:author="David Mitchell" w:date="2015-09-19T15:48:00Z">
        <w:r w:rsidR="00B57EA0">
          <w:rPr>
            <w:rFonts w:ascii="Times New Roman" w:hAnsi="Times New Roman" w:cs="Times New Roman"/>
            <w:sz w:val="24"/>
            <w:szCs w:val="24"/>
          </w:rPr>
          <w:t xml:space="preserve">. It would be designed to be </w:t>
        </w:r>
      </w:ins>
      <w:del w:id="59" w:author="David Mitchell" w:date="2015-09-19T15:49:00Z">
        <w:r w:rsidR="007358CA" w:rsidRPr="000A6FAD" w:rsidDel="00B57EA0">
          <w:rPr>
            <w:rFonts w:ascii="Times New Roman" w:hAnsi="Times New Roman" w:cs="Times New Roman"/>
            <w:sz w:val="24"/>
            <w:szCs w:val="24"/>
            <w:rPrChange w:id="60" w:author="David Mitchell" w:date="2015-09-19T15:41:00Z">
              <w:rPr>
                <w:rFonts w:ascii="Times New Roman" w:hAnsi="Times New Roman" w:cs="Times New Roman"/>
                <w:sz w:val="28"/>
                <w:szCs w:val="28"/>
              </w:rPr>
            </w:rPrChange>
          </w:rPr>
          <w:delText xml:space="preserve"> – and be </w:delText>
        </w:r>
      </w:del>
      <w:r w:rsidR="007358CA" w:rsidRPr="000A6FAD">
        <w:rPr>
          <w:rFonts w:ascii="Times New Roman" w:hAnsi="Times New Roman" w:cs="Times New Roman"/>
          <w:sz w:val="24"/>
          <w:szCs w:val="24"/>
          <w:rPrChange w:id="61" w:author="David Mitchell" w:date="2015-09-19T15:41:00Z">
            <w:rPr>
              <w:rFonts w:ascii="Times New Roman" w:hAnsi="Times New Roman" w:cs="Times New Roman"/>
              <w:sz w:val="28"/>
              <w:szCs w:val="28"/>
            </w:rPr>
          </w:rPrChange>
        </w:rPr>
        <w:t xml:space="preserve">easily replicable in the areas where Kellogg targets its giving. </w:t>
      </w:r>
    </w:p>
    <w:p w:rsidR="00DB0FB1" w:rsidRPr="000A6FAD" w:rsidRDefault="00880356">
      <w:pPr>
        <w:autoSpaceDE w:val="0"/>
        <w:autoSpaceDN w:val="0"/>
        <w:adjustRightInd w:val="0"/>
        <w:spacing w:after="0" w:line="240" w:lineRule="auto"/>
        <w:rPr>
          <w:rFonts w:ascii="Times New Roman" w:hAnsi="Times New Roman" w:cs="Times New Roman"/>
          <w:sz w:val="24"/>
          <w:szCs w:val="24"/>
          <w:rPrChange w:id="62" w:author="David Mitchell" w:date="2015-09-19T15:41:00Z">
            <w:rPr>
              <w:rFonts w:ascii="Times New Roman" w:hAnsi="Times New Roman" w:cs="Times New Roman"/>
              <w:sz w:val="28"/>
              <w:szCs w:val="28"/>
            </w:rPr>
          </w:rPrChange>
        </w:rPr>
        <w:pPrChange w:id="63" w:author="David Mitchell" w:date="2015-09-19T15:40:00Z">
          <w:pPr>
            <w:autoSpaceDE w:val="0"/>
            <w:autoSpaceDN w:val="0"/>
            <w:adjustRightInd w:val="0"/>
            <w:spacing w:after="0" w:line="480" w:lineRule="auto"/>
            <w:ind w:firstLine="720"/>
          </w:pPr>
        </w:pPrChange>
      </w:pPr>
      <w:r w:rsidRPr="000A6FAD">
        <w:rPr>
          <w:rFonts w:ascii="Times New Roman" w:hAnsi="Times New Roman" w:cs="Times New Roman"/>
          <w:sz w:val="24"/>
          <w:szCs w:val="24"/>
          <w:rPrChange w:id="64" w:author="David Mitchell" w:date="2015-09-19T15:41:00Z">
            <w:rPr>
              <w:rFonts w:ascii="Times New Roman" w:hAnsi="Times New Roman" w:cs="Times New Roman"/>
              <w:sz w:val="28"/>
              <w:szCs w:val="28"/>
            </w:rPr>
          </w:rPrChange>
        </w:rPr>
        <w:t xml:space="preserve">The program </w:t>
      </w:r>
      <w:r w:rsidR="004567C5" w:rsidRPr="000A6FAD">
        <w:rPr>
          <w:rFonts w:ascii="Times New Roman" w:hAnsi="Times New Roman" w:cs="Times New Roman"/>
          <w:sz w:val="24"/>
          <w:szCs w:val="24"/>
          <w:rPrChange w:id="65" w:author="David Mitchell" w:date="2015-09-19T15:41:00Z">
            <w:rPr>
              <w:rFonts w:ascii="Times New Roman" w:hAnsi="Times New Roman" w:cs="Times New Roman"/>
              <w:sz w:val="28"/>
              <w:szCs w:val="28"/>
            </w:rPr>
          </w:rPrChange>
        </w:rPr>
        <w:t xml:space="preserve">will </w:t>
      </w:r>
      <w:ins w:id="66" w:author="David Mitchell" w:date="2015-09-19T15:52:00Z">
        <w:r w:rsidR="00B57EA0">
          <w:rPr>
            <w:rFonts w:ascii="Times New Roman" w:hAnsi="Times New Roman" w:cs="Times New Roman"/>
            <w:sz w:val="24"/>
            <w:szCs w:val="24"/>
          </w:rPr>
          <w:t>bring to bear an unparalle</w:t>
        </w:r>
      </w:ins>
      <w:ins w:id="67" w:author="David Mitchell" w:date="2015-09-19T15:53:00Z">
        <w:r w:rsidR="00B57EA0">
          <w:rPr>
            <w:rFonts w:ascii="Times New Roman" w:hAnsi="Times New Roman" w:cs="Times New Roman"/>
            <w:sz w:val="24"/>
            <w:szCs w:val="24"/>
          </w:rPr>
          <w:t>le</w:t>
        </w:r>
      </w:ins>
      <w:ins w:id="68" w:author="David Mitchell" w:date="2015-09-19T15:52:00Z">
        <w:r w:rsidR="00B57EA0">
          <w:rPr>
            <w:rFonts w:ascii="Times New Roman" w:hAnsi="Times New Roman" w:cs="Times New Roman"/>
            <w:sz w:val="24"/>
            <w:szCs w:val="24"/>
          </w:rPr>
          <w:t>d and</w:t>
        </w:r>
      </w:ins>
      <w:ins w:id="69" w:author="David Mitchell" w:date="2015-09-19T16:12:00Z">
        <w:r w:rsidR="000D74BD">
          <w:rPr>
            <w:rFonts w:ascii="Times New Roman" w:hAnsi="Times New Roman" w:cs="Times New Roman"/>
            <w:sz w:val="24"/>
            <w:szCs w:val="24"/>
          </w:rPr>
          <w:t xml:space="preserve"> </w:t>
        </w:r>
      </w:ins>
      <w:bookmarkStart w:id="70" w:name="_GoBack"/>
      <w:bookmarkEnd w:id="70"/>
      <w:del w:id="71" w:author="David Mitchell" w:date="2015-09-19T15:52:00Z">
        <w:r w:rsidR="004567C5" w:rsidRPr="000A6FAD" w:rsidDel="00B57EA0">
          <w:rPr>
            <w:rFonts w:ascii="Times New Roman" w:hAnsi="Times New Roman" w:cs="Times New Roman"/>
            <w:sz w:val="24"/>
            <w:szCs w:val="24"/>
            <w:rPrChange w:id="72" w:author="David Mitchell" w:date="2015-09-19T15:41:00Z">
              <w:rPr>
                <w:rFonts w:ascii="Times New Roman" w:hAnsi="Times New Roman" w:cs="Times New Roman"/>
                <w:sz w:val="28"/>
                <w:szCs w:val="28"/>
              </w:rPr>
            </w:rPrChange>
          </w:rPr>
          <w:delText xml:space="preserve">have unparalleled power </w:delText>
        </w:r>
        <w:r w:rsidR="009C3963" w:rsidRPr="000A6FAD" w:rsidDel="00B57EA0">
          <w:rPr>
            <w:rFonts w:ascii="Times New Roman" w:hAnsi="Times New Roman" w:cs="Times New Roman"/>
            <w:sz w:val="24"/>
            <w:szCs w:val="24"/>
            <w:rPrChange w:id="73" w:author="David Mitchell" w:date="2015-09-19T15:41:00Z">
              <w:rPr>
                <w:rFonts w:ascii="Times New Roman" w:hAnsi="Times New Roman" w:cs="Times New Roman"/>
                <w:sz w:val="28"/>
                <w:szCs w:val="28"/>
              </w:rPr>
            </w:rPrChange>
          </w:rPr>
          <w:delText>to achieve change thanks to its</w:delText>
        </w:r>
        <w:r w:rsidR="004567C5" w:rsidRPr="000A6FAD" w:rsidDel="00B57EA0">
          <w:rPr>
            <w:rFonts w:ascii="Times New Roman" w:hAnsi="Times New Roman" w:cs="Times New Roman"/>
            <w:sz w:val="24"/>
            <w:szCs w:val="24"/>
            <w:rPrChange w:id="74" w:author="David Mitchell" w:date="2015-09-19T15:41:00Z">
              <w:rPr>
                <w:rFonts w:ascii="Times New Roman" w:hAnsi="Times New Roman" w:cs="Times New Roman"/>
                <w:sz w:val="28"/>
                <w:szCs w:val="28"/>
              </w:rPr>
            </w:rPrChange>
          </w:rPr>
          <w:delText xml:space="preserve"> </w:delText>
        </w:r>
      </w:del>
      <w:r w:rsidR="004567C5" w:rsidRPr="000A6FAD">
        <w:rPr>
          <w:rFonts w:ascii="Times New Roman" w:hAnsi="Times New Roman" w:cs="Times New Roman"/>
          <w:sz w:val="24"/>
          <w:szCs w:val="24"/>
          <w:rPrChange w:id="75" w:author="David Mitchell" w:date="2015-09-19T15:41:00Z">
            <w:rPr>
              <w:rFonts w:ascii="Times New Roman" w:hAnsi="Times New Roman" w:cs="Times New Roman"/>
              <w:sz w:val="28"/>
              <w:szCs w:val="28"/>
            </w:rPr>
          </w:rPrChange>
        </w:rPr>
        <w:t xml:space="preserve">diverse team of </w:t>
      </w:r>
      <w:r w:rsidR="00E60CF2" w:rsidRPr="000A6FAD">
        <w:rPr>
          <w:rFonts w:ascii="Times New Roman" w:hAnsi="Times New Roman" w:cs="Times New Roman"/>
          <w:sz w:val="24"/>
          <w:szCs w:val="24"/>
          <w:rPrChange w:id="76" w:author="David Mitchell" w:date="2015-09-19T15:41:00Z">
            <w:rPr>
              <w:rFonts w:ascii="Times New Roman" w:hAnsi="Times New Roman" w:cs="Times New Roman"/>
              <w:sz w:val="28"/>
              <w:szCs w:val="28"/>
            </w:rPr>
          </w:rPrChange>
        </w:rPr>
        <w:t xml:space="preserve">healthcare </w:t>
      </w:r>
      <w:r w:rsidRPr="000A6FAD">
        <w:rPr>
          <w:rFonts w:ascii="Times New Roman" w:hAnsi="Times New Roman" w:cs="Times New Roman"/>
          <w:sz w:val="24"/>
          <w:szCs w:val="24"/>
          <w:rPrChange w:id="77" w:author="David Mitchell" w:date="2015-09-19T15:41:00Z">
            <w:rPr>
              <w:rFonts w:ascii="Times New Roman" w:hAnsi="Times New Roman" w:cs="Times New Roman"/>
              <w:sz w:val="28"/>
              <w:szCs w:val="28"/>
            </w:rPr>
          </w:rPrChange>
        </w:rPr>
        <w:t>journalists, journalism ed</w:t>
      </w:r>
      <w:r w:rsidR="00DB0FB1" w:rsidRPr="000A6FAD">
        <w:rPr>
          <w:rFonts w:ascii="Times New Roman" w:hAnsi="Times New Roman" w:cs="Times New Roman"/>
          <w:sz w:val="24"/>
          <w:szCs w:val="24"/>
          <w:rPrChange w:id="78" w:author="David Mitchell" w:date="2015-09-19T15:41:00Z">
            <w:rPr>
              <w:rFonts w:ascii="Times New Roman" w:hAnsi="Times New Roman" w:cs="Times New Roman"/>
              <w:sz w:val="28"/>
              <w:szCs w:val="28"/>
            </w:rPr>
          </w:rPrChange>
        </w:rPr>
        <w:t>ucators and healthcare experts.</w:t>
      </w:r>
    </w:p>
    <w:p w:rsidR="00B57EA0" w:rsidRDefault="00880356">
      <w:pPr>
        <w:autoSpaceDE w:val="0"/>
        <w:autoSpaceDN w:val="0"/>
        <w:adjustRightInd w:val="0"/>
        <w:spacing w:after="0" w:line="240" w:lineRule="auto"/>
        <w:rPr>
          <w:ins w:id="79" w:author="David Mitchell" w:date="2015-09-19T15:53:00Z"/>
          <w:rFonts w:ascii="Times New Roman" w:hAnsi="Times New Roman" w:cs="Times New Roman"/>
          <w:sz w:val="24"/>
          <w:szCs w:val="24"/>
        </w:rPr>
        <w:pPrChange w:id="80" w:author="David Mitchell" w:date="2015-09-19T15:40:00Z">
          <w:pPr>
            <w:autoSpaceDE w:val="0"/>
            <w:autoSpaceDN w:val="0"/>
            <w:adjustRightInd w:val="0"/>
            <w:spacing w:after="0" w:line="480" w:lineRule="auto"/>
            <w:ind w:firstLine="720"/>
          </w:pPr>
        </w:pPrChange>
      </w:pPr>
      <w:r w:rsidRPr="000A6FAD">
        <w:rPr>
          <w:rFonts w:ascii="Times New Roman" w:hAnsi="Times New Roman" w:cs="Times New Roman"/>
          <w:sz w:val="24"/>
          <w:szCs w:val="24"/>
          <w:rPrChange w:id="81" w:author="David Mitchell" w:date="2015-09-19T15:41:00Z">
            <w:rPr>
              <w:rFonts w:ascii="Times New Roman" w:hAnsi="Times New Roman" w:cs="Times New Roman"/>
              <w:sz w:val="28"/>
              <w:szCs w:val="28"/>
            </w:rPr>
          </w:rPrChange>
        </w:rPr>
        <w:t>These include</w:t>
      </w:r>
      <w:del w:id="82" w:author="David Mitchell" w:date="2015-09-19T15:53:00Z">
        <w:r w:rsidRPr="000A6FAD" w:rsidDel="00B57EA0">
          <w:rPr>
            <w:rFonts w:ascii="Times New Roman" w:hAnsi="Times New Roman" w:cs="Times New Roman"/>
            <w:sz w:val="24"/>
            <w:szCs w:val="24"/>
            <w:rPrChange w:id="83" w:author="David Mitchell" w:date="2015-09-19T15:41:00Z">
              <w:rPr>
                <w:rFonts w:ascii="Times New Roman" w:hAnsi="Times New Roman" w:cs="Times New Roman"/>
                <w:sz w:val="28"/>
                <w:szCs w:val="28"/>
              </w:rPr>
            </w:rPrChange>
          </w:rPr>
          <w:delText xml:space="preserve">: </w:delText>
        </w:r>
      </w:del>
      <w:ins w:id="84" w:author="David Mitchell" w:date="2015-09-19T15:53:00Z">
        <w:r w:rsidR="00B57EA0" w:rsidRPr="000A6FAD">
          <w:rPr>
            <w:rFonts w:ascii="Times New Roman" w:hAnsi="Times New Roman" w:cs="Times New Roman"/>
            <w:sz w:val="24"/>
            <w:szCs w:val="24"/>
            <w:rPrChange w:id="85" w:author="David Mitchell" w:date="2015-09-19T15:41:00Z">
              <w:rPr>
                <w:rFonts w:ascii="Times New Roman" w:hAnsi="Times New Roman" w:cs="Times New Roman"/>
                <w:sz w:val="28"/>
                <w:szCs w:val="28"/>
              </w:rPr>
            </w:rPrChange>
          </w:rPr>
          <w:t>:</w:t>
        </w:r>
      </w:ins>
    </w:p>
    <w:p w:rsidR="00B57EA0" w:rsidRDefault="00880356">
      <w:pPr>
        <w:autoSpaceDE w:val="0"/>
        <w:autoSpaceDN w:val="0"/>
        <w:adjustRightInd w:val="0"/>
        <w:spacing w:after="0" w:line="240" w:lineRule="auto"/>
        <w:rPr>
          <w:ins w:id="86" w:author="David Mitchell" w:date="2015-09-19T15:53:00Z"/>
          <w:rFonts w:ascii="Times New Roman" w:hAnsi="Times New Roman" w:cs="Times New Roman"/>
          <w:sz w:val="24"/>
          <w:szCs w:val="24"/>
        </w:rPr>
        <w:pPrChange w:id="87" w:author="David Mitchell" w:date="2015-09-19T15:40:00Z">
          <w:pPr>
            <w:autoSpaceDE w:val="0"/>
            <w:autoSpaceDN w:val="0"/>
            <w:adjustRightInd w:val="0"/>
            <w:spacing w:after="0" w:line="480" w:lineRule="auto"/>
            <w:ind w:firstLine="720"/>
          </w:pPr>
        </w:pPrChange>
      </w:pPr>
      <w:r w:rsidRPr="000A6FAD">
        <w:rPr>
          <w:rFonts w:ascii="Times New Roman" w:hAnsi="Times New Roman" w:cs="Times New Roman"/>
          <w:sz w:val="24"/>
          <w:szCs w:val="24"/>
          <w:rPrChange w:id="88" w:author="David Mitchell" w:date="2015-09-19T15:41:00Z">
            <w:rPr>
              <w:rFonts w:ascii="Times New Roman" w:hAnsi="Times New Roman" w:cs="Times New Roman"/>
              <w:sz w:val="28"/>
              <w:szCs w:val="28"/>
            </w:rPr>
          </w:rPrChange>
        </w:rPr>
        <w:t xml:space="preserve">Dr. </w:t>
      </w:r>
      <w:proofErr w:type="spellStart"/>
      <w:r w:rsidRPr="000A6FAD">
        <w:rPr>
          <w:rFonts w:ascii="Times New Roman" w:hAnsi="Times New Roman" w:cs="Times New Roman"/>
          <w:sz w:val="24"/>
          <w:szCs w:val="24"/>
          <w:rPrChange w:id="89" w:author="David Mitchell" w:date="2015-09-19T15:41:00Z">
            <w:rPr>
              <w:rFonts w:ascii="Times New Roman" w:hAnsi="Times New Roman" w:cs="Times New Roman"/>
              <w:sz w:val="28"/>
              <w:szCs w:val="28"/>
            </w:rPr>
          </w:rPrChange>
        </w:rPr>
        <w:t>Tuckson</w:t>
      </w:r>
      <w:proofErr w:type="spellEnd"/>
      <w:r w:rsidRPr="000A6FAD">
        <w:rPr>
          <w:rFonts w:ascii="Times New Roman" w:hAnsi="Times New Roman" w:cs="Times New Roman"/>
          <w:sz w:val="24"/>
          <w:szCs w:val="24"/>
          <w:rPrChange w:id="90" w:author="David Mitchell" w:date="2015-09-19T15:41:00Z">
            <w:rPr>
              <w:rFonts w:ascii="Times New Roman" w:hAnsi="Times New Roman" w:cs="Times New Roman"/>
              <w:sz w:val="28"/>
              <w:szCs w:val="28"/>
            </w:rPr>
          </w:rPrChange>
        </w:rPr>
        <w:t xml:space="preserve">, whose 40 years of health experience, </w:t>
      </w:r>
      <w:r w:rsidR="00DB0FB1" w:rsidRPr="000A6FAD">
        <w:rPr>
          <w:rFonts w:ascii="Times New Roman" w:hAnsi="Times New Roman" w:cs="Times New Roman"/>
          <w:sz w:val="24"/>
          <w:szCs w:val="24"/>
          <w:rPrChange w:id="91" w:author="David Mitchell" w:date="2015-09-19T15:41:00Z">
            <w:rPr>
              <w:rFonts w:ascii="Times New Roman" w:hAnsi="Times New Roman" w:cs="Times New Roman"/>
              <w:sz w:val="28"/>
              <w:szCs w:val="28"/>
            </w:rPr>
          </w:rPrChange>
        </w:rPr>
        <w:t xml:space="preserve">includes </w:t>
      </w:r>
      <w:proofErr w:type="gramStart"/>
      <w:r w:rsidR="00DB0FB1" w:rsidRPr="000A6FAD">
        <w:rPr>
          <w:rFonts w:ascii="Times New Roman" w:hAnsi="Times New Roman" w:cs="Times New Roman"/>
          <w:sz w:val="24"/>
          <w:szCs w:val="24"/>
          <w:rPrChange w:id="92" w:author="David Mitchell" w:date="2015-09-19T15:41:00Z">
            <w:rPr>
              <w:rFonts w:ascii="Times New Roman" w:hAnsi="Times New Roman" w:cs="Times New Roman"/>
              <w:sz w:val="28"/>
              <w:szCs w:val="28"/>
            </w:rPr>
          </w:rPrChange>
        </w:rPr>
        <w:t>s</w:t>
      </w:r>
      <w:r w:rsidRPr="000A6FAD">
        <w:rPr>
          <w:rFonts w:ascii="Times New Roman" w:hAnsi="Times New Roman" w:cs="Times New Roman"/>
          <w:sz w:val="24"/>
          <w:szCs w:val="24"/>
          <w:rPrChange w:id="93" w:author="David Mitchell" w:date="2015-09-19T15:41:00Z">
            <w:rPr>
              <w:rFonts w:ascii="Times New Roman" w:hAnsi="Times New Roman" w:cs="Times New Roman"/>
              <w:sz w:val="28"/>
              <w:szCs w:val="28"/>
            </w:rPr>
          </w:rPrChange>
        </w:rPr>
        <w:t>erving  Washington</w:t>
      </w:r>
      <w:proofErr w:type="gramEnd"/>
      <w:r w:rsidRPr="000A6FAD">
        <w:rPr>
          <w:rFonts w:ascii="Times New Roman" w:hAnsi="Times New Roman" w:cs="Times New Roman"/>
          <w:sz w:val="24"/>
          <w:szCs w:val="24"/>
          <w:rPrChange w:id="94" w:author="David Mitchell" w:date="2015-09-19T15:41:00Z">
            <w:rPr>
              <w:rFonts w:ascii="Times New Roman" w:hAnsi="Times New Roman" w:cs="Times New Roman"/>
              <w:sz w:val="28"/>
              <w:szCs w:val="28"/>
            </w:rPr>
          </w:rPrChange>
        </w:rPr>
        <w:t xml:space="preserve">, D.C.’s Public Health Commissioner as its homicide rate peaked in the late 1980s during the crack </w:t>
      </w:r>
      <w:r w:rsidR="00DB0FB1" w:rsidRPr="000A6FAD">
        <w:rPr>
          <w:rFonts w:ascii="Times New Roman" w:hAnsi="Times New Roman" w:cs="Times New Roman"/>
          <w:sz w:val="24"/>
          <w:szCs w:val="24"/>
          <w:rPrChange w:id="95" w:author="David Mitchell" w:date="2015-09-19T15:41:00Z">
            <w:rPr>
              <w:rFonts w:ascii="Times New Roman" w:hAnsi="Times New Roman" w:cs="Times New Roman"/>
              <w:sz w:val="28"/>
              <w:szCs w:val="28"/>
            </w:rPr>
          </w:rPrChange>
        </w:rPr>
        <w:t xml:space="preserve">cocaine </w:t>
      </w:r>
      <w:r w:rsidRPr="000A6FAD">
        <w:rPr>
          <w:rFonts w:ascii="Times New Roman" w:hAnsi="Times New Roman" w:cs="Times New Roman"/>
          <w:sz w:val="24"/>
          <w:szCs w:val="24"/>
          <w:rPrChange w:id="96" w:author="David Mitchell" w:date="2015-09-19T15:41:00Z">
            <w:rPr>
              <w:rFonts w:ascii="Times New Roman" w:hAnsi="Times New Roman" w:cs="Times New Roman"/>
              <w:sz w:val="28"/>
              <w:szCs w:val="28"/>
            </w:rPr>
          </w:rPrChange>
        </w:rPr>
        <w:t>epidemic</w:t>
      </w:r>
      <w:r w:rsidR="0015427A" w:rsidRPr="000A6FAD">
        <w:rPr>
          <w:rFonts w:ascii="Times New Roman" w:hAnsi="Times New Roman" w:cs="Times New Roman"/>
          <w:sz w:val="24"/>
          <w:szCs w:val="24"/>
          <w:rPrChange w:id="97" w:author="David Mitchell" w:date="2015-09-19T15:41:00Z">
            <w:rPr>
              <w:rFonts w:ascii="Times New Roman" w:hAnsi="Times New Roman" w:cs="Times New Roman"/>
              <w:sz w:val="28"/>
              <w:szCs w:val="28"/>
            </w:rPr>
          </w:rPrChange>
        </w:rPr>
        <w:t xml:space="preserve">; </w:t>
      </w:r>
    </w:p>
    <w:p w:rsidR="00B57EA0" w:rsidRDefault="00B57EA0">
      <w:pPr>
        <w:autoSpaceDE w:val="0"/>
        <w:autoSpaceDN w:val="0"/>
        <w:adjustRightInd w:val="0"/>
        <w:spacing w:after="0" w:line="240" w:lineRule="auto"/>
        <w:rPr>
          <w:ins w:id="98" w:author="David Mitchell" w:date="2015-09-19T15:54:00Z"/>
          <w:rFonts w:ascii="Times New Roman" w:hAnsi="Times New Roman" w:cs="Times New Roman"/>
          <w:sz w:val="24"/>
          <w:szCs w:val="24"/>
        </w:rPr>
        <w:pPrChange w:id="99" w:author="David Mitchell" w:date="2015-09-19T15:40:00Z">
          <w:pPr>
            <w:autoSpaceDE w:val="0"/>
            <w:autoSpaceDN w:val="0"/>
            <w:adjustRightInd w:val="0"/>
            <w:spacing w:after="0" w:line="480" w:lineRule="auto"/>
            <w:ind w:firstLine="720"/>
          </w:pPr>
        </w:pPrChange>
      </w:pPr>
      <w:ins w:id="100" w:author="David Mitchell" w:date="2015-09-19T15:53:00Z">
        <w:r>
          <w:rPr>
            <w:rFonts w:ascii="Times New Roman" w:hAnsi="Times New Roman" w:cs="Times New Roman"/>
            <w:sz w:val="24"/>
            <w:szCs w:val="24"/>
          </w:rPr>
          <w:t xml:space="preserve">Award-winning journalist </w:t>
        </w:r>
      </w:ins>
      <w:r w:rsidR="00880356" w:rsidRPr="000A6FAD">
        <w:rPr>
          <w:rFonts w:ascii="Times New Roman" w:hAnsi="Times New Roman" w:cs="Times New Roman"/>
          <w:sz w:val="24"/>
          <w:szCs w:val="24"/>
          <w:rPrChange w:id="101" w:author="David Mitchell" w:date="2015-09-19T15:41:00Z">
            <w:rPr>
              <w:rFonts w:ascii="Times New Roman" w:hAnsi="Times New Roman" w:cs="Times New Roman"/>
              <w:sz w:val="28"/>
              <w:szCs w:val="28"/>
            </w:rPr>
          </w:rPrChange>
        </w:rPr>
        <w:t xml:space="preserve">Jayne O’Donnell, who has covered </w:t>
      </w:r>
      <w:ins w:id="102" w:author="David Mitchell" w:date="2015-09-19T15:53:00Z">
        <w:r>
          <w:rPr>
            <w:rFonts w:ascii="Times New Roman" w:hAnsi="Times New Roman" w:cs="Times New Roman"/>
            <w:sz w:val="24"/>
            <w:szCs w:val="24"/>
          </w:rPr>
          <w:t xml:space="preserve">public health and health care </w:t>
        </w:r>
      </w:ins>
      <w:del w:id="103" w:author="David Mitchell" w:date="2015-09-19T15:53:00Z">
        <w:r w:rsidR="00880356" w:rsidRPr="000A6FAD" w:rsidDel="00B57EA0">
          <w:rPr>
            <w:rFonts w:ascii="Times New Roman" w:hAnsi="Times New Roman" w:cs="Times New Roman"/>
            <w:sz w:val="24"/>
            <w:szCs w:val="24"/>
            <w:rPrChange w:id="104" w:author="David Mitchell" w:date="2015-09-19T15:41:00Z">
              <w:rPr>
                <w:rFonts w:ascii="Times New Roman" w:hAnsi="Times New Roman" w:cs="Times New Roman"/>
                <w:sz w:val="28"/>
                <w:szCs w:val="28"/>
              </w:rPr>
            </w:rPrChange>
          </w:rPr>
          <w:delText xml:space="preserve">health and/or </w:delText>
        </w:r>
      </w:del>
      <w:del w:id="105" w:author="David Mitchell" w:date="2015-09-19T15:54:00Z">
        <w:r w:rsidR="00880356" w:rsidRPr="000A6FAD" w:rsidDel="00B57EA0">
          <w:rPr>
            <w:rFonts w:ascii="Times New Roman" w:hAnsi="Times New Roman" w:cs="Times New Roman"/>
            <w:sz w:val="24"/>
            <w:szCs w:val="24"/>
            <w:rPrChange w:id="106" w:author="David Mitchell" w:date="2015-09-19T15:41:00Z">
              <w:rPr>
                <w:rFonts w:ascii="Times New Roman" w:hAnsi="Times New Roman" w:cs="Times New Roman"/>
                <w:sz w:val="28"/>
                <w:szCs w:val="28"/>
              </w:rPr>
            </w:rPrChange>
          </w:rPr>
          <w:delText xml:space="preserve">safety </w:delText>
        </w:r>
      </w:del>
      <w:r w:rsidR="00880356" w:rsidRPr="000A6FAD">
        <w:rPr>
          <w:rFonts w:ascii="Times New Roman" w:hAnsi="Times New Roman" w:cs="Times New Roman"/>
          <w:sz w:val="24"/>
          <w:szCs w:val="24"/>
          <w:rPrChange w:id="107" w:author="David Mitchell" w:date="2015-09-19T15:41:00Z">
            <w:rPr>
              <w:rFonts w:ascii="Times New Roman" w:hAnsi="Times New Roman" w:cs="Times New Roman"/>
              <w:sz w:val="28"/>
              <w:szCs w:val="28"/>
            </w:rPr>
          </w:rPrChange>
        </w:rPr>
        <w:t xml:space="preserve">for more than </w:t>
      </w:r>
      <w:ins w:id="108" w:author="David Mitchell" w:date="2015-09-19T15:54:00Z">
        <w:r>
          <w:rPr>
            <w:rFonts w:ascii="Times New Roman" w:hAnsi="Times New Roman" w:cs="Times New Roman"/>
            <w:sz w:val="24"/>
            <w:szCs w:val="24"/>
          </w:rPr>
          <w:t xml:space="preserve">a quarter century—22 years at USA Today alone; </w:t>
        </w:r>
      </w:ins>
      <w:del w:id="109" w:author="David Mitchell" w:date="2015-09-19T15:55:00Z">
        <w:r w:rsidR="00880356" w:rsidRPr="000A6FAD" w:rsidDel="00B57EA0">
          <w:rPr>
            <w:rFonts w:ascii="Times New Roman" w:hAnsi="Times New Roman" w:cs="Times New Roman"/>
            <w:sz w:val="24"/>
            <w:szCs w:val="24"/>
            <w:rPrChange w:id="110" w:author="David Mitchell" w:date="2015-09-19T15:41:00Z">
              <w:rPr>
                <w:rFonts w:ascii="Times New Roman" w:hAnsi="Times New Roman" w:cs="Times New Roman"/>
                <w:sz w:val="28"/>
                <w:szCs w:val="28"/>
              </w:rPr>
            </w:rPrChange>
          </w:rPr>
          <w:delText>25 y</w:delText>
        </w:r>
        <w:r w:rsidR="0015427A" w:rsidRPr="000A6FAD" w:rsidDel="00B57EA0">
          <w:rPr>
            <w:rFonts w:ascii="Times New Roman" w:hAnsi="Times New Roman" w:cs="Times New Roman"/>
            <w:sz w:val="24"/>
            <w:szCs w:val="24"/>
            <w:rPrChange w:id="111" w:author="David Mitchell" w:date="2015-09-19T15:41:00Z">
              <w:rPr>
                <w:rFonts w:ascii="Times New Roman" w:hAnsi="Times New Roman" w:cs="Times New Roman"/>
                <w:sz w:val="28"/>
                <w:szCs w:val="28"/>
              </w:rPr>
            </w:rPrChange>
          </w:rPr>
          <w:delText>ears, 22 of them for USA TODAY;</w:delText>
        </w:r>
      </w:del>
      <w:r w:rsidR="0015427A" w:rsidRPr="000A6FAD">
        <w:rPr>
          <w:rFonts w:ascii="Times New Roman" w:hAnsi="Times New Roman" w:cs="Times New Roman"/>
          <w:sz w:val="24"/>
          <w:szCs w:val="24"/>
          <w:rPrChange w:id="112" w:author="David Mitchell" w:date="2015-09-19T15:41:00Z">
            <w:rPr>
              <w:rFonts w:ascii="Times New Roman" w:hAnsi="Times New Roman" w:cs="Times New Roman"/>
              <w:sz w:val="28"/>
              <w:szCs w:val="28"/>
            </w:rPr>
          </w:rPrChange>
        </w:rPr>
        <w:t xml:space="preserve"> </w:t>
      </w:r>
    </w:p>
    <w:p w:rsidR="00B57EA0" w:rsidRDefault="009C3963">
      <w:pPr>
        <w:autoSpaceDE w:val="0"/>
        <w:autoSpaceDN w:val="0"/>
        <w:adjustRightInd w:val="0"/>
        <w:spacing w:after="0" w:line="240" w:lineRule="auto"/>
        <w:rPr>
          <w:ins w:id="113" w:author="David Mitchell" w:date="2015-09-19T15:56:00Z"/>
          <w:rFonts w:ascii="Times New Roman" w:hAnsi="Times New Roman" w:cs="Times New Roman"/>
          <w:i/>
          <w:sz w:val="24"/>
          <w:szCs w:val="24"/>
        </w:rPr>
        <w:pPrChange w:id="114" w:author="David Mitchell" w:date="2015-09-19T15:40:00Z">
          <w:pPr>
            <w:autoSpaceDE w:val="0"/>
            <w:autoSpaceDN w:val="0"/>
            <w:adjustRightInd w:val="0"/>
            <w:spacing w:after="0" w:line="480" w:lineRule="auto"/>
            <w:ind w:firstLine="720"/>
          </w:pPr>
        </w:pPrChange>
      </w:pPr>
      <w:proofErr w:type="spellStart"/>
      <w:r w:rsidRPr="000A6FAD">
        <w:rPr>
          <w:rFonts w:ascii="Times New Roman" w:hAnsi="Times New Roman" w:cs="Times New Roman"/>
          <w:sz w:val="24"/>
          <w:szCs w:val="24"/>
          <w:rPrChange w:id="115" w:author="David Mitchell" w:date="2015-09-19T15:41:00Z">
            <w:rPr>
              <w:rFonts w:ascii="Times New Roman" w:hAnsi="Times New Roman" w:cs="Times New Roman"/>
              <w:sz w:val="28"/>
              <w:szCs w:val="28"/>
            </w:rPr>
          </w:rPrChange>
        </w:rPr>
        <w:t>Yanick</w:t>
      </w:r>
      <w:proofErr w:type="spellEnd"/>
      <w:r w:rsidRPr="000A6FAD">
        <w:rPr>
          <w:rFonts w:ascii="Times New Roman" w:hAnsi="Times New Roman" w:cs="Times New Roman"/>
          <w:sz w:val="24"/>
          <w:szCs w:val="24"/>
          <w:rPrChange w:id="116" w:author="David Mitchell" w:date="2015-09-19T15:41:00Z">
            <w:rPr>
              <w:rFonts w:ascii="Times New Roman" w:hAnsi="Times New Roman" w:cs="Times New Roman"/>
              <w:sz w:val="28"/>
              <w:szCs w:val="28"/>
            </w:rPr>
          </w:rPrChange>
        </w:rPr>
        <w:t xml:space="preserve"> Rice-Lamb, </w:t>
      </w:r>
      <w:del w:id="117" w:author="David Mitchell" w:date="2015-09-19T15:55:00Z">
        <w:r w:rsidRPr="000A6FAD" w:rsidDel="00B57EA0">
          <w:rPr>
            <w:rFonts w:ascii="Times New Roman" w:hAnsi="Times New Roman" w:cs="Times New Roman"/>
            <w:sz w:val="24"/>
            <w:szCs w:val="24"/>
            <w:rPrChange w:id="118" w:author="David Mitchell" w:date="2015-09-19T15:41:00Z">
              <w:rPr>
                <w:rFonts w:ascii="Times New Roman" w:hAnsi="Times New Roman" w:cs="Times New Roman"/>
                <w:sz w:val="28"/>
                <w:szCs w:val="28"/>
              </w:rPr>
            </w:rPrChange>
          </w:rPr>
          <w:delText xml:space="preserve">who </w:delText>
        </w:r>
      </w:del>
      <w:r w:rsidRPr="000A6FAD">
        <w:rPr>
          <w:rFonts w:ascii="Times New Roman" w:hAnsi="Times New Roman" w:cs="Times New Roman"/>
          <w:sz w:val="24"/>
          <w:szCs w:val="24"/>
          <w:rPrChange w:id="119" w:author="David Mitchell" w:date="2015-09-19T15:41:00Z">
            <w:rPr>
              <w:rFonts w:ascii="Times New Roman" w:hAnsi="Times New Roman" w:cs="Times New Roman"/>
              <w:sz w:val="28"/>
              <w:szCs w:val="28"/>
            </w:rPr>
          </w:rPrChange>
        </w:rPr>
        <w:t>head</w:t>
      </w:r>
      <w:del w:id="120" w:author="David Mitchell" w:date="2015-09-19T15:55:00Z">
        <w:r w:rsidRPr="000A6FAD" w:rsidDel="00B57EA0">
          <w:rPr>
            <w:rFonts w:ascii="Times New Roman" w:hAnsi="Times New Roman" w:cs="Times New Roman"/>
            <w:sz w:val="24"/>
            <w:szCs w:val="24"/>
            <w:rPrChange w:id="121" w:author="David Mitchell" w:date="2015-09-19T15:41:00Z">
              <w:rPr>
                <w:rFonts w:ascii="Times New Roman" w:hAnsi="Times New Roman" w:cs="Times New Roman"/>
                <w:sz w:val="28"/>
                <w:szCs w:val="28"/>
              </w:rPr>
            </w:rPrChange>
          </w:rPr>
          <w:delText>s</w:delText>
        </w:r>
      </w:del>
      <w:ins w:id="122" w:author="David Mitchell" w:date="2015-09-19T15:55:00Z">
        <w:r w:rsidR="00B57EA0">
          <w:rPr>
            <w:rFonts w:ascii="Times New Roman" w:hAnsi="Times New Roman" w:cs="Times New Roman"/>
            <w:sz w:val="24"/>
            <w:szCs w:val="24"/>
          </w:rPr>
          <w:t xml:space="preserve"> of</w:t>
        </w:r>
      </w:ins>
      <w:r w:rsidRPr="000A6FAD">
        <w:rPr>
          <w:rFonts w:ascii="Times New Roman" w:hAnsi="Times New Roman" w:cs="Times New Roman"/>
          <w:sz w:val="24"/>
          <w:szCs w:val="24"/>
          <w:rPrChange w:id="123" w:author="David Mitchell" w:date="2015-09-19T15:41:00Z">
            <w:rPr>
              <w:rFonts w:ascii="Times New Roman" w:hAnsi="Times New Roman" w:cs="Times New Roman"/>
              <w:sz w:val="28"/>
              <w:szCs w:val="28"/>
            </w:rPr>
          </w:rPrChange>
        </w:rPr>
        <w:t xml:space="preserve"> Howard’s </w:t>
      </w:r>
      <w:r w:rsidR="00D22E02" w:rsidRPr="000A6FAD">
        <w:rPr>
          <w:rFonts w:ascii="Times New Roman" w:hAnsi="Times New Roman" w:cs="Times New Roman"/>
          <w:sz w:val="24"/>
          <w:szCs w:val="24"/>
          <w:rPrChange w:id="124" w:author="David Mitchell" w:date="2015-09-19T15:41:00Z">
            <w:rPr>
              <w:rFonts w:ascii="Times New Roman" w:hAnsi="Times New Roman" w:cs="Times New Roman"/>
              <w:sz w:val="28"/>
              <w:szCs w:val="28"/>
            </w:rPr>
          </w:rPrChange>
        </w:rPr>
        <w:t xml:space="preserve">journalism </w:t>
      </w:r>
      <w:r w:rsidRPr="000A6FAD">
        <w:rPr>
          <w:rFonts w:ascii="Times New Roman" w:hAnsi="Times New Roman" w:cs="Times New Roman"/>
          <w:sz w:val="24"/>
          <w:szCs w:val="24"/>
          <w:rPrChange w:id="125" w:author="David Mitchell" w:date="2015-09-19T15:41:00Z">
            <w:rPr>
              <w:rFonts w:ascii="Times New Roman" w:hAnsi="Times New Roman" w:cs="Times New Roman"/>
              <w:sz w:val="28"/>
              <w:szCs w:val="28"/>
            </w:rPr>
          </w:rPrChange>
        </w:rPr>
        <w:t>department</w:t>
      </w:r>
      <w:ins w:id="126" w:author="David Mitchell" w:date="2015-09-19T15:55:00Z">
        <w:r w:rsidR="00B57EA0">
          <w:rPr>
            <w:rFonts w:ascii="Times New Roman" w:hAnsi="Times New Roman" w:cs="Times New Roman"/>
            <w:sz w:val="24"/>
            <w:szCs w:val="24"/>
          </w:rPr>
          <w:t>. She</w:t>
        </w:r>
      </w:ins>
      <w:del w:id="127" w:author="David Mitchell" w:date="2015-09-19T15:55:00Z">
        <w:r w:rsidRPr="000A6FAD" w:rsidDel="00B57EA0">
          <w:rPr>
            <w:rFonts w:ascii="Times New Roman" w:hAnsi="Times New Roman" w:cs="Times New Roman"/>
            <w:sz w:val="24"/>
            <w:szCs w:val="24"/>
            <w:rPrChange w:id="128" w:author="David Mitchell" w:date="2015-09-19T15:41:00Z">
              <w:rPr>
                <w:rFonts w:ascii="Times New Roman" w:hAnsi="Times New Roman" w:cs="Times New Roman"/>
                <w:sz w:val="28"/>
                <w:szCs w:val="28"/>
              </w:rPr>
            </w:rPrChange>
          </w:rPr>
          <w:delText>,</w:delText>
        </w:r>
      </w:del>
      <w:r w:rsidRPr="000A6FAD">
        <w:rPr>
          <w:rFonts w:ascii="Times New Roman" w:hAnsi="Times New Roman" w:cs="Times New Roman"/>
          <w:sz w:val="24"/>
          <w:szCs w:val="24"/>
          <w:rPrChange w:id="129" w:author="David Mitchell" w:date="2015-09-19T15:41:00Z">
            <w:rPr>
              <w:rFonts w:ascii="Times New Roman" w:hAnsi="Times New Roman" w:cs="Times New Roman"/>
              <w:sz w:val="28"/>
              <w:szCs w:val="28"/>
            </w:rPr>
          </w:rPrChange>
        </w:rPr>
        <w:t xml:space="preserve"> co-founded the onlin</w:t>
      </w:r>
      <w:r w:rsidR="00D22E02" w:rsidRPr="000A6FAD">
        <w:rPr>
          <w:rFonts w:ascii="Times New Roman" w:hAnsi="Times New Roman" w:cs="Times New Roman"/>
          <w:sz w:val="24"/>
          <w:szCs w:val="24"/>
          <w:rPrChange w:id="130" w:author="David Mitchell" w:date="2015-09-19T15:41:00Z">
            <w:rPr>
              <w:rFonts w:ascii="Times New Roman" w:hAnsi="Times New Roman" w:cs="Times New Roman"/>
              <w:sz w:val="28"/>
              <w:szCs w:val="28"/>
            </w:rPr>
          </w:rPrChange>
        </w:rPr>
        <w:t>e health magazine FierceforBlack</w:t>
      </w:r>
      <w:r w:rsidRPr="000A6FAD">
        <w:rPr>
          <w:rFonts w:ascii="Times New Roman" w:hAnsi="Times New Roman" w:cs="Times New Roman"/>
          <w:sz w:val="24"/>
          <w:szCs w:val="24"/>
          <w:rPrChange w:id="131" w:author="David Mitchell" w:date="2015-09-19T15:41:00Z">
            <w:rPr>
              <w:rFonts w:ascii="Times New Roman" w:hAnsi="Times New Roman" w:cs="Times New Roman"/>
              <w:sz w:val="28"/>
              <w:szCs w:val="28"/>
            </w:rPr>
          </w:rPrChange>
        </w:rPr>
        <w:t>Women.com and has worked for prominent media outlets including</w:t>
      </w:r>
      <w:r w:rsidR="00086349" w:rsidRPr="000A6FAD">
        <w:rPr>
          <w:rFonts w:ascii="Times New Roman" w:hAnsi="Times New Roman" w:cs="Times New Roman"/>
          <w:sz w:val="24"/>
          <w:szCs w:val="24"/>
          <w:rPrChange w:id="132" w:author="David Mitchell" w:date="2015-09-19T15:41:00Z">
            <w:rPr>
              <w:rFonts w:ascii="Times New Roman" w:hAnsi="Times New Roman" w:cs="Times New Roman"/>
              <w:sz w:val="28"/>
              <w:szCs w:val="28"/>
            </w:rPr>
          </w:rPrChange>
        </w:rPr>
        <w:t xml:space="preserve"> </w:t>
      </w:r>
      <w:r w:rsidR="00086349" w:rsidRPr="000A6FAD">
        <w:rPr>
          <w:rFonts w:ascii="Times New Roman" w:hAnsi="Times New Roman" w:cs="Times New Roman"/>
          <w:i/>
          <w:sz w:val="24"/>
          <w:szCs w:val="24"/>
          <w:rPrChange w:id="133" w:author="David Mitchell" w:date="2015-09-19T15:41:00Z">
            <w:rPr>
              <w:rFonts w:ascii="Times New Roman" w:hAnsi="Times New Roman" w:cs="Times New Roman"/>
              <w:i/>
              <w:sz w:val="28"/>
              <w:szCs w:val="28"/>
            </w:rPr>
          </w:rPrChange>
        </w:rPr>
        <w:t xml:space="preserve">The </w:t>
      </w:r>
      <w:r w:rsidR="00880356" w:rsidRPr="000A6FAD">
        <w:rPr>
          <w:rFonts w:ascii="Times New Roman" w:hAnsi="Times New Roman" w:cs="Times New Roman"/>
          <w:i/>
          <w:sz w:val="24"/>
          <w:szCs w:val="24"/>
          <w:rPrChange w:id="134" w:author="David Mitchell" w:date="2015-09-19T15:41:00Z">
            <w:rPr>
              <w:rFonts w:ascii="Times New Roman" w:hAnsi="Times New Roman" w:cs="Times New Roman"/>
              <w:i/>
              <w:sz w:val="28"/>
              <w:szCs w:val="28"/>
            </w:rPr>
          </w:rPrChange>
        </w:rPr>
        <w:t xml:space="preserve">New York </w:t>
      </w:r>
      <w:r w:rsidR="0015427A" w:rsidRPr="000A6FAD">
        <w:rPr>
          <w:rFonts w:ascii="Times New Roman" w:hAnsi="Times New Roman" w:cs="Times New Roman"/>
          <w:i/>
          <w:sz w:val="24"/>
          <w:szCs w:val="24"/>
          <w:rPrChange w:id="135" w:author="David Mitchell" w:date="2015-09-19T15:41:00Z">
            <w:rPr>
              <w:rFonts w:ascii="Times New Roman" w:hAnsi="Times New Roman" w:cs="Times New Roman"/>
              <w:i/>
              <w:sz w:val="28"/>
              <w:szCs w:val="28"/>
            </w:rPr>
          </w:rPrChange>
        </w:rPr>
        <w:t>Times</w:t>
      </w:r>
      <w:r w:rsidR="0015427A" w:rsidRPr="000A6FAD">
        <w:rPr>
          <w:rFonts w:ascii="Times New Roman" w:hAnsi="Times New Roman" w:cs="Times New Roman"/>
          <w:sz w:val="24"/>
          <w:szCs w:val="24"/>
          <w:rPrChange w:id="136" w:author="David Mitchell" w:date="2015-09-19T15:41:00Z">
            <w:rPr>
              <w:rFonts w:ascii="Times New Roman" w:hAnsi="Times New Roman" w:cs="Times New Roman"/>
              <w:sz w:val="28"/>
              <w:szCs w:val="28"/>
            </w:rPr>
          </w:rPrChange>
        </w:rPr>
        <w:t>; and</w:t>
      </w:r>
      <w:r w:rsidR="0015427A" w:rsidRPr="000A6FAD">
        <w:rPr>
          <w:rFonts w:ascii="Times New Roman" w:hAnsi="Times New Roman" w:cs="Times New Roman"/>
          <w:i/>
          <w:sz w:val="24"/>
          <w:szCs w:val="24"/>
          <w:rPrChange w:id="137" w:author="David Mitchell" w:date="2015-09-19T15:41:00Z">
            <w:rPr>
              <w:rFonts w:ascii="Times New Roman" w:hAnsi="Times New Roman" w:cs="Times New Roman"/>
              <w:i/>
              <w:sz w:val="28"/>
              <w:szCs w:val="28"/>
            </w:rPr>
          </w:rPrChange>
        </w:rPr>
        <w:t xml:space="preserve"> </w:t>
      </w:r>
    </w:p>
    <w:p w:rsidR="00D22E02" w:rsidRPr="000A6FAD" w:rsidRDefault="00880356">
      <w:pPr>
        <w:autoSpaceDE w:val="0"/>
        <w:autoSpaceDN w:val="0"/>
        <w:adjustRightInd w:val="0"/>
        <w:spacing w:after="0" w:line="240" w:lineRule="auto"/>
        <w:rPr>
          <w:rFonts w:ascii="Times New Roman" w:hAnsi="Times New Roman" w:cs="Times New Roman"/>
          <w:sz w:val="24"/>
          <w:szCs w:val="24"/>
          <w:rPrChange w:id="138" w:author="David Mitchell" w:date="2015-09-19T15:41:00Z">
            <w:rPr>
              <w:rFonts w:ascii="Times New Roman" w:hAnsi="Times New Roman" w:cs="Times New Roman"/>
              <w:sz w:val="28"/>
              <w:szCs w:val="28"/>
            </w:rPr>
          </w:rPrChange>
        </w:rPr>
        <w:pPrChange w:id="139" w:author="David Mitchell" w:date="2015-09-19T15:40:00Z">
          <w:pPr>
            <w:autoSpaceDE w:val="0"/>
            <w:autoSpaceDN w:val="0"/>
            <w:adjustRightInd w:val="0"/>
            <w:spacing w:after="0" w:line="480" w:lineRule="auto"/>
            <w:ind w:firstLine="720"/>
          </w:pPr>
        </w:pPrChange>
      </w:pPr>
      <w:r w:rsidRPr="000A6FAD">
        <w:rPr>
          <w:rFonts w:ascii="Times New Roman" w:hAnsi="Times New Roman" w:cs="Times New Roman"/>
          <w:sz w:val="24"/>
          <w:szCs w:val="24"/>
          <w:rPrChange w:id="140" w:author="David Mitchell" w:date="2015-09-19T15:41:00Z">
            <w:rPr>
              <w:rFonts w:ascii="Times New Roman" w:hAnsi="Times New Roman" w:cs="Times New Roman"/>
              <w:sz w:val="28"/>
              <w:szCs w:val="28"/>
            </w:rPr>
          </w:rPrChange>
        </w:rPr>
        <w:t>J</w:t>
      </w:r>
      <w:r w:rsidR="009C3963" w:rsidRPr="000A6FAD">
        <w:rPr>
          <w:rFonts w:ascii="Times New Roman" w:hAnsi="Times New Roman" w:cs="Times New Roman"/>
          <w:sz w:val="24"/>
          <w:szCs w:val="24"/>
          <w:rPrChange w:id="141" w:author="David Mitchell" w:date="2015-09-19T15:41:00Z">
            <w:rPr>
              <w:rFonts w:ascii="Times New Roman" w:hAnsi="Times New Roman" w:cs="Times New Roman"/>
              <w:sz w:val="28"/>
              <w:szCs w:val="28"/>
            </w:rPr>
          </w:rPrChange>
        </w:rPr>
        <w:t>acqueline Jones, chair of Morgan State’s jou</w:t>
      </w:r>
      <w:r w:rsidR="000766E2" w:rsidRPr="000A6FAD">
        <w:rPr>
          <w:rFonts w:ascii="Times New Roman" w:hAnsi="Times New Roman" w:cs="Times New Roman"/>
          <w:sz w:val="24"/>
          <w:szCs w:val="24"/>
          <w:rPrChange w:id="142" w:author="David Mitchell" w:date="2015-09-19T15:41:00Z">
            <w:rPr>
              <w:rFonts w:ascii="Times New Roman" w:hAnsi="Times New Roman" w:cs="Times New Roman"/>
              <w:sz w:val="28"/>
              <w:szCs w:val="28"/>
            </w:rPr>
          </w:rPrChange>
        </w:rPr>
        <w:t xml:space="preserve">rnalism department and formerly of </w:t>
      </w:r>
      <w:r w:rsidR="00DB0FB1" w:rsidRPr="000A6FAD">
        <w:rPr>
          <w:rFonts w:ascii="Times New Roman" w:hAnsi="Times New Roman" w:cs="Times New Roman"/>
          <w:sz w:val="24"/>
          <w:szCs w:val="24"/>
          <w:rPrChange w:id="143" w:author="David Mitchell" w:date="2015-09-19T15:41:00Z">
            <w:rPr>
              <w:rFonts w:ascii="Times New Roman" w:hAnsi="Times New Roman" w:cs="Times New Roman"/>
              <w:sz w:val="28"/>
              <w:szCs w:val="28"/>
            </w:rPr>
          </w:rPrChange>
        </w:rPr>
        <w:t xml:space="preserve">publications including </w:t>
      </w:r>
      <w:r w:rsidR="00086349" w:rsidRPr="000A6FAD">
        <w:rPr>
          <w:rFonts w:ascii="Times New Roman" w:hAnsi="Times New Roman" w:cs="Times New Roman"/>
          <w:i/>
          <w:sz w:val="24"/>
          <w:szCs w:val="24"/>
          <w:rPrChange w:id="144" w:author="David Mitchell" w:date="2015-09-19T15:41:00Z">
            <w:rPr>
              <w:rFonts w:ascii="Times New Roman" w:hAnsi="Times New Roman" w:cs="Times New Roman"/>
              <w:i/>
              <w:sz w:val="28"/>
              <w:szCs w:val="28"/>
            </w:rPr>
          </w:rPrChange>
        </w:rPr>
        <w:t>T</w:t>
      </w:r>
      <w:r w:rsidR="000766E2" w:rsidRPr="000A6FAD">
        <w:rPr>
          <w:rFonts w:ascii="Times New Roman" w:hAnsi="Times New Roman" w:cs="Times New Roman"/>
          <w:i/>
          <w:sz w:val="24"/>
          <w:szCs w:val="24"/>
          <w:rPrChange w:id="145" w:author="David Mitchell" w:date="2015-09-19T15:41:00Z">
            <w:rPr>
              <w:rFonts w:ascii="Times New Roman" w:hAnsi="Times New Roman" w:cs="Times New Roman"/>
              <w:i/>
              <w:sz w:val="28"/>
              <w:szCs w:val="28"/>
            </w:rPr>
          </w:rPrChange>
        </w:rPr>
        <w:t>he</w:t>
      </w:r>
      <w:r w:rsidR="00DB0FB1" w:rsidRPr="000A6FAD">
        <w:rPr>
          <w:rFonts w:ascii="Times New Roman" w:hAnsi="Times New Roman" w:cs="Times New Roman"/>
          <w:i/>
          <w:sz w:val="24"/>
          <w:szCs w:val="24"/>
          <w:rPrChange w:id="146" w:author="David Mitchell" w:date="2015-09-19T15:41:00Z">
            <w:rPr>
              <w:rFonts w:ascii="Times New Roman" w:hAnsi="Times New Roman" w:cs="Times New Roman"/>
              <w:i/>
              <w:sz w:val="28"/>
              <w:szCs w:val="28"/>
            </w:rPr>
          </w:rPrChange>
        </w:rPr>
        <w:t xml:space="preserve"> Washington Post</w:t>
      </w:r>
      <w:r w:rsidR="000766E2" w:rsidRPr="000A6FAD">
        <w:rPr>
          <w:rFonts w:ascii="Times New Roman" w:hAnsi="Times New Roman" w:cs="Times New Roman"/>
          <w:i/>
          <w:sz w:val="24"/>
          <w:szCs w:val="24"/>
          <w:rPrChange w:id="147" w:author="David Mitchell" w:date="2015-09-19T15:41:00Z">
            <w:rPr>
              <w:rFonts w:ascii="Times New Roman" w:hAnsi="Times New Roman" w:cs="Times New Roman"/>
              <w:i/>
              <w:sz w:val="28"/>
              <w:szCs w:val="28"/>
            </w:rPr>
          </w:rPrChange>
        </w:rPr>
        <w:t xml:space="preserve">. </w:t>
      </w:r>
    </w:p>
    <w:p w:rsidR="00B57EA0" w:rsidRDefault="00B57EA0">
      <w:pPr>
        <w:autoSpaceDE w:val="0"/>
        <w:autoSpaceDN w:val="0"/>
        <w:adjustRightInd w:val="0"/>
        <w:spacing w:after="0" w:line="240" w:lineRule="auto"/>
        <w:rPr>
          <w:ins w:id="148" w:author="David Mitchell" w:date="2015-09-19T15:56:00Z"/>
          <w:rFonts w:ascii="Times New Roman" w:hAnsi="Times New Roman" w:cs="Times New Roman"/>
          <w:sz w:val="24"/>
          <w:szCs w:val="24"/>
        </w:rPr>
        <w:pPrChange w:id="149" w:author="David Mitchell" w:date="2015-09-19T15:40:00Z">
          <w:pPr>
            <w:autoSpaceDE w:val="0"/>
            <w:autoSpaceDN w:val="0"/>
            <w:adjustRightInd w:val="0"/>
            <w:spacing w:after="0" w:line="480" w:lineRule="auto"/>
            <w:ind w:firstLine="720"/>
          </w:pPr>
        </w:pPrChange>
      </w:pPr>
    </w:p>
    <w:p w:rsidR="009125EA" w:rsidRPr="000A6FAD" w:rsidRDefault="00A21404">
      <w:pPr>
        <w:autoSpaceDE w:val="0"/>
        <w:autoSpaceDN w:val="0"/>
        <w:adjustRightInd w:val="0"/>
        <w:spacing w:after="0" w:line="240" w:lineRule="auto"/>
        <w:rPr>
          <w:rFonts w:ascii="Times New Roman" w:hAnsi="Times New Roman" w:cs="Times New Roman"/>
          <w:sz w:val="24"/>
          <w:szCs w:val="24"/>
          <w:rPrChange w:id="150" w:author="David Mitchell" w:date="2015-09-19T15:41:00Z">
            <w:rPr>
              <w:rFonts w:ascii="Times New Roman" w:hAnsi="Times New Roman" w:cs="Times New Roman"/>
              <w:sz w:val="28"/>
              <w:szCs w:val="28"/>
            </w:rPr>
          </w:rPrChange>
        </w:rPr>
        <w:pPrChange w:id="151" w:author="David Mitchell" w:date="2015-09-19T15:40:00Z">
          <w:pPr>
            <w:autoSpaceDE w:val="0"/>
            <w:autoSpaceDN w:val="0"/>
            <w:adjustRightInd w:val="0"/>
            <w:spacing w:after="0" w:line="480" w:lineRule="auto"/>
            <w:ind w:firstLine="720"/>
          </w:pPr>
        </w:pPrChange>
      </w:pPr>
      <w:r w:rsidRPr="000A6FAD">
        <w:rPr>
          <w:rFonts w:ascii="Times New Roman" w:hAnsi="Times New Roman" w:cs="Times New Roman"/>
          <w:sz w:val="24"/>
          <w:szCs w:val="24"/>
          <w:rPrChange w:id="152" w:author="David Mitchell" w:date="2015-09-19T15:41:00Z">
            <w:rPr>
              <w:rFonts w:ascii="Times New Roman" w:hAnsi="Times New Roman" w:cs="Times New Roman"/>
              <w:sz w:val="28"/>
              <w:szCs w:val="28"/>
            </w:rPr>
          </w:rPrChange>
        </w:rPr>
        <w:t xml:space="preserve">Our </w:t>
      </w:r>
      <w:ins w:id="153" w:author="David Mitchell" w:date="2015-09-19T15:56:00Z">
        <w:r w:rsidR="00B57EA0">
          <w:rPr>
            <w:rFonts w:ascii="Times New Roman" w:hAnsi="Times New Roman" w:cs="Times New Roman"/>
            <w:sz w:val="24"/>
            <w:szCs w:val="24"/>
          </w:rPr>
          <w:t xml:space="preserve">model is to identify and work with </w:t>
        </w:r>
      </w:ins>
      <w:del w:id="154" w:author="David Mitchell" w:date="2015-09-19T15:56:00Z">
        <w:r w:rsidRPr="000A6FAD" w:rsidDel="00B57EA0">
          <w:rPr>
            <w:rFonts w:ascii="Times New Roman" w:hAnsi="Times New Roman" w:cs="Times New Roman"/>
            <w:sz w:val="24"/>
            <w:szCs w:val="24"/>
            <w:rPrChange w:id="155" w:author="David Mitchell" w:date="2015-09-19T15:41:00Z">
              <w:rPr>
                <w:rFonts w:ascii="Times New Roman" w:hAnsi="Times New Roman" w:cs="Times New Roman"/>
                <w:sz w:val="28"/>
                <w:szCs w:val="28"/>
              </w:rPr>
            </w:rPrChange>
          </w:rPr>
          <w:delText>goa</w:delText>
        </w:r>
        <w:r w:rsidR="00122D4D" w:rsidRPr="000A6FAD" w:rsidDel="00B57EA0">
          <w:rPr>
            <w:rFonts w:ascii="Times New Roman" w:hAnsi="Times New Roman" w:cs="Times New Roman"/>
            <w:sz w:val="24"/>
            <w:szCs w:val="24"/>
            <w:rPrChange w:id="156" w:author="David Mitchell" w:date="2015-09-19T15:41:00Z">
              <w:rPr>
                <w:rFonts w:ascii="Times New Roman" w:hAnsi="Times New Roman" w:cs="Times New Roman"/>
                <w:sz w:val="28"/>
                <w:szCs w:val="28"/>
              </w:rPr>
            </w:rPrChange>
          </w:rPr>
          <w:delText xml:space="preserve">l is </w:delText>
        </w:r>
      </w:del>
      <w:del w:id="157" w:author="David Mitchell" w:date="2015-09-19T15:57:00Z">
        <w:r w:rsidR="00122D4D" w:rsidRPr="000A6FAD" w:rsidDel="00B57EA0">
          <w:rPr>
            <w:rFonts w:ascii="Times New Roman" w:hAnsi="Times New Roman" w:cs="Times New Roman"/>
            <w:sz w:val="24"/>
            <w:szCs w:val="24"/>
            <w:rPrChange w:id="158" w:author="David Mitchell" w:date="2015-09-19T15:41:00Z">
              <w:rPr>
                <w:rFonts w:ascii="Times New Roman" w:hAnsi="Times New Roman" w:cs="Times New Roman"/>
                <w:sz w:val="28"/>
                <w:szCs w:val="28"/>
              </w:rPr>
            </w:rPrChange>
          </w:rPr>
          <w:delText xml:space="preserve">to work with the same </w:delText>
        </w:r>
      </w:del>
      <w:r w:rsidR="00122D4D" w:rsidRPr="000A6FAD">
        <w:rPr>
          <w:rFonts w:ascii="Times New Roman" w:hAnsi="Times New Roman" w:cs="Times New Roman"/>
          <w:sz w:val="24"/>
          <w:szCs w:val="24"/>
          <w:rPrChange w:id="159" w:author="David Mitchell" w:date="2015-09-19T15:41:00Z">
            <w:rPr>
              <w:rFonts w:ascii="Times New Roman" w:hAnsi="Times New Roman" w:cs="Times New Roman"/>
              <w:sz w:val="28"/>
              <w:szCs w:val="28"/>
            </w:rPr>
          </w:rPrChange>
        </w:rPr>
        <w:t xml:space="preserve">eight to 10 </w:t>
      </w:r>
      <w:r w:rsidRPr="000A6FAD">
        <w:rPr>
          <w:rFonts w:ascii="Times New Roman" w:hAnsi="Times New Roman" w:cs="Times New Roman"/>
          <w:sz w:val="24"/>
          <w:szCs w:val="24"/>
          <w:rPrChange w:id="160" w:author="David Mitchell" w:date="2015-09-19T15:41:00Z">
            <w:rPr>
              <w:rFonts w:ascii="Times New Roman" w:hAnsi="Times New Roman" w:cs="Times New Roman"/>
              <w:sz w:val="28"/>
              <w:szCs w:val="28"/>
            </w:rPr>
          </w:rPrChange>
        </w:rPr>
        <w:t>student</w:t>
      </w:r>
      <w:r w:rsidR="00A57AC4" w:rsidRPr="000A6FAD">
        <w:rPr>
          <w:rFonts w:ascii="Times New Roman" w:hAnsi="Times New Roman" w:cs="Times New Roman"/>
          <w:sz w:val="24"/>
          <w:szCs w:val="24"/>
          <w:rPrChange w:id="161" w:author="David Mitchell" w:date="2015-09-19T15:41:00Z">
            <w:rPr>
              <w:rFonts w:ascii="Times New Roman" w:hAnsi="Times New Roman" w:cs="Times New Roman"/>
              <w:sz w:val="28"/>
              <w:szCs w:val="28"/>
            </w:rPr>
          </w:rPrChange>
        </w:rPr>
        <w:t>s in each city for a full year</w:t>
      </w:r>
      <w:ins w:id="162" w:author="David Mitchell" w:date="2015-09-19T15:57:00Z">
        <w:r w:rsidR="00B57EA0">
          <w:rPr>
            <w:rFonts w:ascii="Times New Roman" w:hAnsi="Times New Roman" w:cs="Times New Roman"/>
            <w:sz w:val="24"/>
            <w:szCs w:val="24"/>
          </w:rPr>
          <w:t xml:space="preserve"> and to bring to light </w:t>
        </w:r>
      </w:ins>
      <w:del w:id="163" w:author="David Mitchell" w:date="2015-09-19T15:57:00Z">
        <w:r w:rsidR="00A57AC4" w:rsidRPr="000A6FAD" w:rsidDel="00B57EA0">
          <w:rPr>
            <w:rFonts w:ascii="Times New Roman" w:hAnsi="Times New Roman" w:cs="Times New Roman"/>
            <w:sz w:val="24"/>
            <w:szCs w:val="24"/>
            <w:rPrChange w:id="164" w:author="David Mitchell" w:date="2015-09-19T15:41:00Z">
              <w:rPr>
                <w:rFonts w:ascii="Times New Roman" w:hAnsi="Times New Roman" w:cs="Times New Roman"/>
                <w:sz w:val="28"/>
                <w:szCs w:val="28"/>
              </w:rPr>
            </w:rPrChange>
          </w:rPr>
          <w:delText xml:space="preserve">, to explore </w:delText>
        </w:r>
      </w:del>
      <w:r w:rsidR="00A57AC4" w:rsidRPr="000A6FAD">
        <w:rPr>
          <w:rFonts w:ascii="Times New Roman" w:hAnsi="Times New Roman" w:cs="Times New Roman"/>
          <w:sz w:val="24"/>
          <w:szCs w:val="24"/>
          <w:rPrChange w:id="165" w:author="David Mitchell" w:date="2015-09-19T15:41:00Z">
            <w:rPr>
              <w:rFonts w:ascii="Times New Roman" w:hAnsi="Times New Roman" w:cs="Times New Roman"/>
              <w:sz w:val="28"/>
              <w:szCs w:val="28"/>
            </w:rPr>
          </w:rPrChange>
        </w:rPr>
        <w:t xml:space="preserve">the disparities in healthcare outcomes </w:t>
      </w:r>
      <w:ins w:id="166" w:author="David Mitchell" w:date="2015-09-19T15:58:00Z">
        <w:r w:rsidR="00B57EA0">
          <w:rPr>
            <w:rFonts w:ascii="Times New Roman" w:hAnsi="Times New Roman" w:cs="Times New Roman"/>
            <w:sz w:val="24"/>
            <w:szCs w:val="24"/>
          </w:rPr>
          <w:t xml:space="preserve">resulting </w:t>
        </w:r>
      </w:ins>
      <w:del w:id="167" w:author="David Mitchell" w:date="2015-09-19T15:58:00Z">
        <w:r w:rsidR="00A57AC4" w:rsidRPr="000A6FAD" w:rsidDel="00B57EA0">
          <w:rPr>
            <w:rFonts w:ascii="Times New Roman" w:hAnsi="Times New Roman" w:cs="Times New Roman"/>
            <w:sz w:val="24"/>
            <w:szCs w:val="24"/>
            <w:rPrChange w:id="168" w:author="David Mitchell" w:date="2015-09-19T15:41:00Z">
              <w:rPr>
                <w:rFonts w:ascii="Times New Roman" w:hAnsi="Times New Roman" w:cs="Times New Roman"/>
                <w:sz w:val="28"/>
                <w:szCs w:val="28"/>
              </w:rPr>
            </w:rPrChange>
          </w:rPr>
          <w:delText xml:space="preserve">in these often violence-strewn communities.  There’s an all too human cost in the mounting inner city death toll – </w:delText>
        </w:r>
      </w:del>
      <w:r w:rsidR="00A57AC4" w:rsidRPr="000A6FAD">
        <w:rPr>
          <w:rFonts w:ascii="Times New Roman" w:hAnsi="Times New Roman" w:cs="Times New Roman"/>
          <w:sz w:val="24"/>
          <w:szCs w:val="24"/>
          <w:rPrChange w:id="169" w:author="David Mitchell" w:date="2015-09-19T15:41:00Z">
            <w:rPr>
              <w:rFonts w:ascii="Times New Roman" w:hAnsi="Times New Roman" w:cs="Times New Roman"/>
              <w:sz w:val="28"/>
              <w:szCs w:val="28"/>
            </w:rPr>
          </w:rPrChange>
        </w:rPr>
        <w:t>from</w:t>
      </w:r>
      <w:r w:rsidR="009F101F" w:rsidRPr="000A6FAD">
        <w:rPr>
          <w:rFonts w:ascii="Times New Roman" w:hAnsi="Times New Roman" w:cs="Times New Roman"/>
          <w:sz w:val="24"/>
          <w:szCs w:val="24"/>
          <w:rPrChange w:id="170" w:author="David Mitchell" w:date="2015-09-19T15:41:00Z">
            <w:rPr>
              <w:rFonts w:ascii="Times New Roman" w:hAnsi="Times New Roman" w:cs="Times New Roman"/>
              <w:sz w:val="28"/>
              <w:szCs w:val="28"/>
            </w:rPr>
          </w:rPrChange>
        </w:rPr>
        <w:t xml:space="preserve"> </w:t>
      </w:r>
      <w:r w:rsidR="00A57AC4" w:rsidRPr="000A6FAD">
        <w:rPr>
          <w:rFonts w:ascii="Times New Roman" w:hAnsi="Times New Roman" w:cs="Times New Roman"/>
          <w:sz w:val="24"/>
          <w:szCs w:val="24"/>
          <w:rPrChange w:id="171" w:author="David Mitchell" w:date="2015-09-19T15:41:00Z">
            <w:rPr>
              <w:rFonts w:ascii="Times New Roman" w:hAnsi="Times New Roman" w:cs="Times New Roman"/>
              <w:sz w:val="28"/>
              <w:szCs w:val="28"/>
            </w:rPr>
          </w:rPrChange>
        </w:rPr>
        <w:t>overlooked or ignored diseases</w:t>
      </w:r>
      <w:r w:rsidR="00086349" w:rsidRPr="000A6FAD">
        <w:rPr>
          <w:rFonts w:ascii="Times New Roman" w:hAnsi="Times New Roman" w:cs="Times New Roman"/>
          <w:sz w:val="24"/>
          <w:szCs w:val="24"/>
          <w:rPrChange w:id="172" w:author="David Mitchell" w:date="2015-09-19T15:41:00Z">
            <w:rPr>
              <w:rFonts w:ascii="Times New Roman" w:hAnsi="Times New Roman" w:cs="Times New Roman"/>
              <w:sz w:val="28"/>
              <w:szCs w:val="28"/>
            </w:rPr>
          </w:rPrChange>
        </w:rPr>
        <w:t xml:space="preserve"> and illnesses, including depression and anxiety, and </w:t>
      </w:r>
      <w:ins w:id="173" w:author="David Mitchell" w:date="2015-09-19T15:58:00Z">
        <w:r w:rsidR="00221A04">
          <w:rPr>
            <w:rFonts w:ascii="Times New Roman" w:hAnsi="Times New Roman" w:cs="Times New Roman"/>
            <w:sz w:val="24"/>
            <w:szCs w:val="24"/>
          </w:rPr>
          <w:t xml:space="preserve">from gun violence, whether at the hands of residents or </w:t>
        </w:r>
      </w:ins>
      <w:del w:id="174" w:author="David Mitchell" w:date="2015-09-19T15:58:00Z">
        <w:r w:rsidR="00A57AC4" w:rsidRPr="000A6FAD" w:rsidDel="00221A04">
          <w:rPr>
            <w:rFonts w:ascii="Times New Roman" w:hAnsi="Times New Roman" w:cs="Times New Roman"/>
            <w:sz w:val="24"/>
            <w:szCs w:val="24"/>
            <w:rPrChange w:id="175" w:author="David Mitchell" w:date="2015-09-19T15:41:00Z">
              <w:rPr>
                <w:rFonts w:ascii="Times New Roman" w:hAnsi="Times New Roman" w:cs="Times New Roman"/>
                <w:sz w:val="28"/>
                <w:szCs w:val="28"/>
              </w:rPr>
            </w:rPrChange>
          </w:rPr>
          <w:delText xml:space="preserve">at the hands of gun-wielding residents or </w:delText>
        </w:r>
      </w:del>
      <w:r w:rsidR="00A57AC4" w:rsidRPr="000A6FAD">
        <w:rPr>
          <w:rFonts w:ascii="Times New Roman" w:hAnsi="Times New Roman" w:cs="Times New Roman"/>
          <w:sz w:val="24"/>
          <w:szCs w:val="24"/>
          <w:rPrChange w:id="176" w:author="David Mitchell" w:date="2015-09-19T15:41:00Z">
            <w:rPr>
              <w:rFonts w:ascii="Times New Roman" w:hAnsi="Times New Roman" w:cs="Times New Roman"/>
              <w:sz w:val="28"/>
              <w:szCs w:val="28"/>
            </w:rPr>
          </w:rPrChange>
        </w:rPr>
        <w:t>law</w:t>
      </w:r>
      <w:r w:rsidR="009F101F" w:rsidRPr="000A6FAD">
        <w:rPr>
          <w:rFonts w:ascii="Times New Roman" w:hAnsi="Times New Roman" w:cs="Times New Roman"/>
          <w:sz w:val="24"/>
          <w:szCs w:val="24"/>
          <w:rPrChange w:id="177" w:author="David Mitchell" w:date="2015-09-19T15:41:00Z">
            <w:rPr>
              <w:rFonts w:ascii="Times New Roman" w:hAnsi="Times New Roman" w:cs="Times New Roman"/>
              <w:sz w:val="28"/>
              <w:szCs w:val="28"/>
            </w:rPr>
          </w:rPrChange>
        </w:rPr>
        <w:t xml:space="preserve"> </w:t>
      </w:r>
      <w:r w:rsidR="00A57AC4" w:rsidRPr="000A6FAD">
        <w:rPr>
          <w:rFonts w:ascii="Times New Roman" w:hAnsi="Times New Roman" w:cs="Times New Roman"/>
          <w:sz w:val="24"/>
          <w:szCs w:val="24"/>
          <w:rPrChange w:id="178" w:author="David Mitchell" w:date="2015-09-19T15:41:00Z">
            <w:rPr>
              <w:rFonts w:ascii="Times New Roman" w:hAnsi="Times New Roman" w:cs="Times New Roman"/>
              <w:sz w:val="28"/>
              <w:szCs w:val="28"/>
            </w:rPr>
          </w:rPrChange>
        </w:rPr>
        <w:t xml:space="preserve">enforcement. </w:t>
      </w:r>
      <w:ins w:id="179" w:author="David Mitchell" w:date="2015-09-19T15:59:00Z">
        <w:r w:rsidR="00221A04">
          <w:rPr>
            <w:rFonts w:ascii="Times New Roman" w:hAnsi="Times New Roman" w:cs="Times New Roman"/>
            <w:sz w:val="24"/>
            <w:szCs w:val="24"/>
          </w:rPr>
          <w:t xml:space="preserve">We will also aim to teach the students to tap the human tragedy and </w:t>
        </w:r>
      </w:ins>
      <w:del w:id="180" w:author="David Mitchell" w:date="2015-09-19T15:59:00Z">
        <w:r w:rsidR="00A57AC4" w:rsidRPr="000A6FAD" w:rsidDel="00221A04">
          <w:rPr>
            <w:rFonts w:ascii="Times New Roman" w:hAnsi="Times New Roman" w:cs="Times New Roman"/>
            <w:sz w:val="24"/>
            <w:szCs w:val="24"/>
            <w:rPrChange w:id="181" w:author="David Mitchell" w:date="2015-09-19T15:41:00Z">
              <w:rPr>
                <w:rFonts w:ascii="Times New Roman" w:hAnsi="Times New Roman" w:cs="Times New Roman"/>
                <w:sz w:val="28"/>
                <w:szCs w:val="28"/>
              </w:rPr>
            </w:rPrChange>
          </w:rPr>
          <w:delText xml:space="preserve">There’s </w:delText>
        </w:r>
        <w:r w:rsidR="00086349" w:rsidRPr="000A6FAD" w:rsidDel="00221A04">
          <w:rPr>
            <w:rFonts w:ascii="Times New Roman" w:hAnsi="Times New Roman" w:cs="Times New Roman"/>
            <w:sz w:val="24"/>
            <w:szCs w:val="24"/>
            <w:rPrChange w:id="182" w:author="David Mitchell" w:date="2015-09-19T15:41:00Z">
              <w:rPr>
                <w:rFonts w:ascii="Times New Roman" w:hAnsi="Times New Roman" w:cs="Times New Roman"/>
                <w:sz w:val="28"/>
                <w:szCs w:val="28"/>
              </w:rPr>
            </w:rPrChange>
          </w:rPr>
          <w:delText xml:space="preserve">also an </w:delText>
        </w:r>
      </w:del>
      <w:r w:rsidR="00086349" w:rsidRPr="000A6FAD">
        <w:rPr>
          <w:rFonts w:ascii="Times New Roman" w:hAnsi="Times New Roman" w:cs="Times New Roman"/>
          <w:sz w:val="24"/>
          <w:szCs w:val="24"/>
          <w:rPrChange w:id="183" w:author="David Mitchell" w:date="2015-09-19T15:41:00Z">
            <w:rPr>
              <w:rFonts w:ascii="Times New Roman" w:hAnsi="Times New Roman" w:cs="Times New Roman"/>
              <w:sz w:val="28"/>
              <w:szCs w:val="28"/>
            </w:rPr>
          </w:rPrChange>
        </w:rPr>
        <w:t xml:space="preserve">incomprehensible </w:t>
      </w:r>
      <w:r w:rsidR="00A57AC4" w:rsidRPr="000A6FAD">
        <w:rPr>
          <w:rFonts w:ascii="Times New Roman" w:hAnsi="Times New Roman" w:cs="Times New Roman"/>
          <w:sz w:val="24"/>
          <w:szCs w:val="24"/>
          <w:rPrChange w:id="184" w:author="David Mitchell" w:date="2015-09-19T15:41:00Z">
            <w:rPr>
              <w:rFonts w:ascii="Times New Roman" w:hAnsi="Times New Roman" w:cs="Times New Roman"/>
              <w:sz w:val="28"/>
              <w:szCs w:val="28"/>
            </w:rPr>
          </w:rPrChange>
        </w:rPr>
        <w:t>sense of loss for those who</w:t>
      </w:r>
      <w:r w:rsidR="009F101F" w:rsidRPr="000A6FAD">
        <w:rPr>
          <w:rFonts w:ascii="Times New Roman" w:hAnsi="Times New Roman" w:cs="Times New Roman"/>
          <w:sz w:val="24"/>
          <w:szCs w:val="24"/>
          <w:rPrChange w:id="185" w:author="David Mitchell" w:date="2015-09-19T15:41:00Z">
            <w:rPr>
              <w:rFonts w:ascii="Times New Roman" w:hAnsi="Times New Roman" w:cs="Times New Roman"/>
              <w:sz w:val="28"/>
              <w:szCs w:val="28"/>
            </w:rPr>
          </w:rPrChange>
        </w:rPr>
        <w:t xml:space="preserve"> </w:t>
      </w:r>
      <w:r w:rsidR="00A57AC4" w:rsidRPr="000A6FAD">
        <w:rPr>
          <w:rFonts w:ascii="Times New Roman" w:hAnsi="Times New Roman" w:cs="Times New Roman"/>
          <w:sz w:val="24"/>
          <w:szCs w:val="24"/>
          <w:rPrChange w:id="186" w:author="David Mitchell" w:date="2015-09-19T15:41:00Z">
            <w:rPr>
              <w:rFonts w:ascii="Times New Roman" w:hAnsi="Times New Roman" w:cs="Times New Roman"/>
              <w:sz w:val="28"/>
              <w:szCs w:val="28"/>
            </w:rPr>
          </w:rPrChange>
        </w:rPr>
        <w:t>hav</w:t>
      </w:r>
      <w:r w:rsidR="00086349" w:rsidRPr="000A6FAD">
        <w:rPr>
          <w:rFonts w:ascii="Times New Roman" w:hAnsi="Times New Roman" w:cs="Times New Roman"/>
          <w:sz w:val="24"/>
          <w:szCs w:val="24"/>
          <w:rPrChange w:id="187" w:author="David Mitchell" w:date="2015-09-19T15:41:00Z">
            <w:rPr>
              <w:rFonts w:ascii="Times New Roman" w:hAnsi="Times New Roman" w:cs="Times New Roman"/>
              <w:sz w:val="28"/>
              <w:szCs w:val="28"/>
            </w:rPr>
          </w:rPrChange>
        </w:rPr>
        <w:t xml:space="preserve">e to say goodbye to their children, </w:t>
      </w:r>
      <w:r w:rsidR="00A57AC4" w:rsidRPr="000A6FAD">
        <w:rPr>
          <w:rFonts w:ascii="Times New Roman" w:hAnsi="Times New Roman" w:cs="Times New Roman"/>
          <w:sz w:val="24"/>
          <w:szCs w:val="24"/>
          <w:rPrChange w:id="188" w:author="David Mitchell" w:date="2015-09-19T15:41:00Z">
            <w:rPr>
              <w:rFonts w:ascii="Times New Roman" w:hAnsi="Times New Roman" w:cs="Times New Roman"/>
              <w:sz w:val="28"/>
              <w:szCs w:val="28"/>
            </w:rPr>
          </w:rPrChange>
        </w:rPr>
        <w:t>whatever the cause.</w:t>
      </w:r>
    </w:p>
    <w:p w:rsidR="00221A04" w:rsidRDefault="00221A04">
      <w:pPr>
        <w:spacing w:line="240" w:lineRule="auto"/>
        <w:rPr>
          <w:ins w:id="189" w:author="David Mitchell" w:date="2015-09-19T15:59:00Z"/>
          <w:rFonts w:ascii="Times New Roman" w:hAnsi="Times New Roman" w:cs="Times New Roman"/>
          <w:sz w:val="24"/>
          <w:szCs w:val="24"/>
        </w:rPr>
        <w:pPrChange w:id="190" w:author="David Mitchell" w:date="2015-09-19T15:40:00Z">
          <w:pPr>
            <w:spacing w:line="480" w:lineRule="auto"/>
            <w:ind w:firstLine="720"/>
          </w:pPr>
        </w:pPrChange>
      </w:pPr>
    </w:p>
    <w:p w:rsidR="00A21404" w:rsidRPr="000A6FAD" w:rsidDel="00221A04" w:rsidRDefault="00A21404">
      <w:pPr>
        <w:spacing w:line="240" w:lineRule="auto"/>
        <w:rPr>
          <w:del w:id="191" w:author="David Mitchell" w:date="2015-09-19T15:59:00Z"/>
          <w:rFonts w:ascii="Times New Roman" w:hAnsi="Times New Roman" w:cs="Times New Roman"/>
          <w:sz w:val="24"/>
          <w:szCs w:val="24"/>
          <w:rPrChange w:id="192" w:author="David Mitchell" w:date="2015-09-19T15:41:00Z">
            <w:rPr>
              <w:del w:id="193" w:author="David Mitchell" w:date="2015-09-19T15:59:00Z"/>
              <w:rFonts w:ascii="Times New Roman" w:hAnsi="Times New Roman" w:cs="Times New Roman"/>
              <w:sz w:val="28"/>
              <w:szCs w:val="28"/>
            </w:rPr>
          </w:rPrChange>
        </w:rPr>
        <w:pPrChange w:id="194" w:author="David Mitchell" w:date="2015-09-19T15:40:00Z">
          <w:pPr>
            <w:spacing w:line="480" w:lineRule="auto"/>
            <w:ind w:firstLine="720"/>
          </w:pPr>
        </w:pPrChange>
      </w:pPr>
      <w:del w:id="195" w:author="David Mitchell" w:date="2015-09-19T15:59:00Z">
        <w:r w:rsidRPr="000A6FAD" w:rsidDel="00221A04">
          <w:rPr>
            <w:rFonts w:ascii="Times New Roman" w:hAnsi="Times New Roman" w:cs="Times New Roman"/>
            <w:sz w:val="24"/>
            <w:szCs w:val="24"/>
            <w:rPrChange w:id="196" w:author="David Mitchell" w:date="2015-09-19T15:41:00Z">
              <w:rPr>
                <w:rFonts w:ascii="Times New Roman" w:hAnsi="Times New Roman" w:cs="Times New Roman"/>
                <w:sz w:val="28"/>
                <w:szCs w:val="28"/>
              </w:rPr>
            </w:rPrChange>
          </w:rPr>
          <w:delText xml:space="preserve">Two of the most important things journalism can do is tell a powerful story and prompt needed change. It can never do that well without the stories of the people affected. </w:delText>
        </w:r>
      </w:del>
    </w:p>
    <w:p w:rsidR="00EF1A7F" w:rsidRPr="000A6FAD" w:rsidDel="00221A04" w:rsidRDefault="00122D4D">
      <w:pPr>
        <w:autoSpaceDE w:val="0"/>
        <w:autoSpaceDN w:val="0"/>
        <w:adjustRightInd w:val="0"/>
        <w:spacing w:after="0" w:line="240" w:lineRule="auto"/>
        <w:rPr>
          <w:del w:id="197" w:author="David Mitchell" w:date="2015-09-19T16:01:00Z"/>
          <w:rFonts w:ascii="Times New Roman" w:hAnsi="Times New Roman" w:cs="Times New Roman"/>
          <w:sz w:val="24"/>
          <w:szCs w:val="24"/>
          <w:rPrChange w:id="198" w:author="David Mitchell" w:date="2015-09-19T15:41:00Z">
            <w:rPr>
              <w:del w:id="199" w:author="David Mitchell" w:date="2015-09-19T16:01:00Z"/>
              <w:rFonts w:ascii="Times New Roman" w:hAnsi="Times New Roman" w:cs="Times New Roman"/>
              <w:sz w:val="28"/>
              <w:szCs w:val="28"/>
            </w:rPr>
          </w:rPrChange>
        </w:rPr>
        <w:pPrChange w:id="200" w:author="David Mitchell" w:date="2015-09-19T15:40:00Z">
          <w:pPr>
            <w:autoSpaceDE w:val="0"/>
            <w:autoSpaceDN w:val="0"/>
            <w:adjustRightInd w:val="0"/>
            <w:spacing w:after="0" w:line="480" w:lineRule="auto"/>
            <w:ind w:firstLine="720"/>
          </w:pPr>
        </w:pPrChange>
      </w:pPr>
      <w:r w:rsidRPr="000A6FAD">
        <w:rPr>
          <w:rFonts w:ascii="Times New Roman" w:hAnsi="Times New Roman" w:cs="Times New Roman"/>
          <w:sz w:val="24"/>
          <w:szCs w:val="24"/>
          <w:rPrChange w:id="201" w:author="David Mitchell" w:date="2015-09-19T15:41:00Z">
            <w:rPr>
              <w:rFonts w:ascii="Times New Roman" w:hAnsi="Times New Roman" w:cs="Times New Roman"/>
              <w:sz w:val="28"/>
              <w:szCs w:val="28"/>
            </w:rPr>
          </w:rPrChange>
        </w:rPr>
        <w:t>T</w:t>
      </w:r>
      <w:r w:rsidR="00A21404" w:rsidRPr="000A6FAD">
        <w:rPr>
          <w:rFonts w:ascii="Times New Roman" w:hAnsi="Times New Roman" w:cs="Times New Roman"/>
          <w:sz w:val="24"/>
          <w:szCs w:val="24"/>
          <w:rPrChange w:id="202" w:author="David Mitchell" w:date="2015-09-19T15:41:00Z">
            <w:rPr>
              <w:rFonts w:ascii="Times New Roman" w:hAnsi="Times New Roman" w:cs="Times New Roman"/>
              <w:sz w:val="28"/>
              <w:szCs w:val="28"/>
            </w:rPr>
          </w:rPrChange>
        </w:rPr>
        <w:t>his storytelling project will train these teenage</w:t>
      </w:r>
      <w:r w:rsidR="00086349" w:rsidRPr="000A6FAD">
        <w:rPr>
          <w:rFonts w:ascii="Times New Roman" w:hAnsi="Times New Roman" w:cs="Times New Roman"/>
          <w:sz w:val="24"/>
          <w:szCs w:val="24"/>
          <w:rPrChange w:id="203" w:author="David Mitchell" w:date="2015-09-19T15:41:00Z">
            <w:rPr>
              <w:rFonts w:ascii="Times New Roman" w:hAnsi="Times New Roman" w:cs="Times New Roman"/>
              <w:sz w:val="28"/>
              <w:szCs w:val="28"/>
            </w:rPr>
          </w:rPrChange>
        </w:rPr>
        <w:t>d</w:t>
      </w:r>
      <w:r w:rsidR="00A21404" w:rsidRPr="000A6FAD">
        <w:rPr>
          <w:rFonts w:ascii="Times New Roman" w:hAnsi="Times New Roman" w:cs="Times New Roman"/>
          <w:sz w:val="24"/>
          <w:szCs w:val="24"/>
          <w:rPrChange w:id="204" w:author="David Mitchell" w:date="2015-09-19T15:41:00Z">
            <w:rPr>
              <w:rFonts w:ascii="Times New Roman" w:hAnsi="Times New Roman" w:cs="Times New Roman"/>
              <w:sz w:val="28"/>
              <w:szCs w:val="28"/>
            </w:rPr>
          </w:rPrChange>
        </w:rPr>
        <w:t xml:space="preserve"> journalists </w:t>
      </w:r>
      <w:ins w:id="205" w:author="David Mitchell" w:date="2015-09-19T16:00:00Z">
        <w:r w:rsidR="00221A04">
          <w:rPr>
            <w:rFonts w:ascii="Times New Roman" w:hAnsi="Times New Roman" w:cs="Times New Roman"/>
            <w:sz w:val="24"/>
            <w:szCs w:val="24"/>
          </w:rPr>
          <w:t xml:space="preserve">in the skills of investigating and reporting. They will learn </w:t>
        </w:r>
      </w:ins>
      <w:r w:rsidR="00A21404" w:rsidRPr="000A6FAD">
        <w:rPr>
          <w:rFonts w:ascii="Times New Roman" w:hAnsi="Times New Roman" w:cs="Times New Roman"/>
          <w:sz w:val="24"/>
          <w:szCs w:val="24"/>
          <w:rPrChange w:id="206" w:author="David Mitchell" w:date="2015-09-19T15:41:00Z">
            <w:rPr>
              <w:rFonts w:ascii="Times New Roman" w:hAnsi="Times New Roman" w:cs="Times New Roman"/>
              <w:sz w:val="28"/>
              <w:szCs w:val="28"/>
            </w:rPr>
          </w:rPrChange>
        </w:rPr>
        <w:t>to interview o</w:t>
      </w:r>
      <w:del w:id="207" w:author="David Mitchell" w:date="2015-09-19T16:00:00Z">
        <w:r w:rsidR="00A21404" w:rsidRPr="000A6FAD" w:rsidDel="00221A04">
          <w:rPr>
            <w:rFonts w:ascii="Times New Roman" w:hAnsi="Times New Roman" w:cs="Times New Roman"/>
            <w:sz w:val="24"/>
            <w:szCs w:val="24"/>
            <w:rPrChange w:id="208" w:author="David Mitchell" w:date="2015-09-19T15:41:00Z">
              <w:rPr>
                <w:rFonts w:ascii="Times New Roman" w:hAnsi="Times New Roman" w:cs="Times New Roman"/>
                <w:sz w:val="28"/>
                <w:szCs w:val="28"/>
              </w:rPr>
            </w:rPrChange>
          </w:rPr>
          <w:delText>thers</w:delText>
        </w:r>
      </w:del>
      <w:r w:rsidR="00EF1A7F" w:rsidRPr="000A6FAD">
        <w:rPr>
          <w:rFonts w:ascii="Times New Roman" w:hAnsi="Times New Roman" w:cs="Times New Roman"/>
          <w:sz w:val="24"/>
          <w:szCs w:val="24"/>
          <w:rPrChange w:id="209" w:author="David Mitchell" w:date="2015-09-19T15:41:00Z">
            <w:rPr>
              <w:rFonts w:ascii="Times New Roman" w:hAnsi="Times New Roman" w:cs="Times New Roman"/>
              <w:sz w:val="28"/>
              <w:szCs w:val="28"/>
            </w:rPr>
          </w:rPrChange>
        </w:rPr>
        <w:t xml:space="preserve"> in their communities</w:t>
      </w:r>
      <w:r w:rsidR="00A21404" w:rsidRPr="000A6FAD">
        <w:rPr>
          <w:rFonts w:ascii="Times New Roman" w:hAnsi="Times New Roman" w:cs="Times New Roman"/>
          <w:sz w:val="24"/>
          <w:szCs w:val="24"/>
          <w:rPrChange w:id="210" w:author="David Mitchell" w:date="2015-09-19T15:41:00Z">
            <w:rPr>
              <w:rFonts w:ascii="Times New Roman" w:hAnsi="Times New Roman" w:cs="Times New Roman"/>
              <w:sz w:val="28"/>
              <w:szCs w:val="28"/>
            </w:rPr>
          </w:rPrChange>
        </w:rPr>
        <w:t xml:space="preserve">, including public health </w:t>
      </w:r>
      <w:r w:rsidR="00A21404" w:rsidRPr="000A6FAD">
        <w:rPr>
          <w:rFonts w:ascii="Times New Roman" w:hAnsi="Times New Roman" w:cs="Times New Roman"/>
          <w:sz w:val="24"/>
          <w:szCs w:val="24"/>
          <w:rPrChange w:id="211" w:author="David Mitchell" w:date="2015-09-19T15:41:00Z">
            <w:rPr>
              <w:rFonts w:ascii="Times New Roman" w:hAnsi="Times New Roman" w:cs="Times New Roman"/>
              <w:sz w:val="28"/>
              <w:szCs w:val="28"/>
            </w:rPr>
          </w:rPrChange>
        </w:rPr>
        <w:lastRenderedPageBreak/>
        <w:t>workers, police</w:t>
      </w:r>
      <w:r w:rsidRPr="000A6FAD">
        <w:rPr>
          <w:rFonts w:ascii="Times New Roman" w:hAnsi="Times New Roman" w:cs="Times New Roman"/>
          <w:sz w:val="24"/>
          <w:szCs w:val="24"/>
          <w:rPrChange w:id="212" w:author="David Mitchell" w:date="2015-09-19T15:41:00Z">
            <w:rPr>
              <w:rFonts w:ascii="Times New Roman" w:hAnsi="Times New Roman" w:cs="Times New Roman"/>
              <w:sz w:val="28"/>
              <w:szCs w:val="28"/>
            </w:rPr>
          </w:rPrChange>
        </w:rPr>
        <w:t xml:space="preserve"> </w:t>
      </w:r>
      <w:r w:rsidR="00EF1A7F" w:rsidRPr="000A6FAD">
        <w:rPr>
          <w:rFonts w:ascii="Times New Roman" w:hAnsi="Times New Roman" w:cs="Times New Roman"/>
          <w:sz w:val="24"/>
          <w:szCs w:val="24"/>
          <w:rPrChange w:id="213" w:author="David Mitchell" w:date="2015-09-19T15:41:00Z">
            <w:rPr>
              <w:rFonts w:ascii="Times New Roman" w:hAnsi="Times New Roman" w:cs="Times New Roman"/>
              <w:sz w:val="28"/>
              <w:szCs w:val="28"/>
            </w:rPr>
          </w:rPrChange>
        </w:rPr>
        <w:t xml:space="preserve">officers, young </w:t>
      </w:r>
      <w:r w:rsidR="00A21404" w:rsidRPr="000A6FAD">
        <w:rPr>
          <w:rFonts w:ascii="Times New Roman" w:hAnsi="Times New Roman" w:cs="Times New Roman"/>
          <w:sz w:val="24"/>
          <w:szCs w:val="24"/>
          <w:rPrChange w:id="214" w:author="David Mitchell" w:date="2015-09-19T15:41:00Z">
            <w:rPr>
              <w:rFonts w:ascii="Times New Roman" w:hAnsi="Times New Roman" w:cs="Times New Roman"/>
              <w:sz w:val="28"/>
              <w:szCs w:val="28"/>
            </w:rPr>
          </w:rPrChange>
        </w:rPr>
        <w:t xml:space="preserve">mothers and doctors and use </w:t>
      </w:r>
      <w:r w:rsidR="00EF1A7F" w:rsidRPr="000A6FAD">
        <w:rPr>
          <w:rFonts w:ascii="Times New Roman" w:hAnsi="Times New Roman" w:cs="Times New Roman"/>
          <w:sz w:val="24"/>
          <w:szCs w:val="24"/>
          <w:rPrChange w:id="215" w:author="David Mitchell" w:date="2015-09-19T15:41:00Z">
            <w:rPr>
              <w:rFonts w:ascii="Times New Roman" w:hAnsi="Times New Roman" w:cs="Times New Roman"/>
              <w:sz w:val="28"/>
              <w:szCs w:val="28"/>
            </w:rPr>
          </w:rPrChange>
        </w:rPr>
        <w:t>a multimedia approach</w:t>
      </w:r>
      <w:r w:rsidR="00A21404" w:rsidRPr="000A6FAD">
        <w:rPr>
          <w:rFonts w:ascii="Times New Roman" w:hAnsi="Times New Roman" w:cs="Times New Roman"/>
          <w:sz w:val="24"/>
          <w:szCs w:val="24"/>
          <w:rPrChange w:id="216" w:author="David Mitchell" w:date="2015-09-19T15:41:00Z">
            <w:rPr>
              <w:rFonts w:ascii="Times New Roman" w:hAnsi="Times New Roman" w:cs="Times New Roman"/>
              <w:sz w:val="28"/>
              <w:szCs w:val="28"/>
            </w:rPr>
          </w:rPrChange>
        </w:rPr>
        <w:t xml:space="preserve"> to report on</w:t>
      </w:r>
      <w:r w:rsidRPr="000A6FAD">
        <w:rPr>
          <w:rFonts w:ascii="Times New Roman" w:hAnsi="Times New Roman" w:cs="Times New Roman"/>
          <w:sz w:val="24"/>
          <w:szCs w:val="24"/>
          <w:rPrChange w:id="217" w:author="David Mitchell" w:date="2015-09-19T15:41:00Z">
            <w:rPr>
              <w:rFonts w:ascii="Times New Roman" w:hAnsi="Times New Roman" w:cs="Times New Roman"/>
              <w:sz w:val="28"/>
              <w:szCs w:val="28"/>
            </w:rPr>
          </w:rPrChange>
        </w:rPr>
        <w:t xml:space="preserve"> </w:t>
      </w:r>
      <w:r w:rsidR="00EF1A7F" w:rsidRPr="000A6FAD">
        <w:rPr>
          <w:rFonts w:ascii="Times New Roman" w:hAnsi="Times New Roman" w:cs="Times New Roman"/>
          <w:sz w:val="24"/>
          <w:szCs w:val="24"/>
          <w:rPrChange w:id="218" w:author="David Mitchell" w:date="2015-09-19T15:41:00Z">
            <w:rPr>
              <w:rFonts w:ascii="Times New Roman" w:hAnsi="Times New Roman" w:cs="Times New Roman"/>
              <w:sz w:val="28"/>
              <w:szCs w:val="28"/>
            </w:rPr>
          </w:rPrChange>
        </w:rPr>
        <w:t>what they find.</w:t>
      </w:r>
      <w:ins w:id="219" w:author="David Mitchell" w:date="2015-09-19T16:01:00Z">
        <w:r w:rsidR="00221A04">
          <w:rPr>
            <w:rFonts w:ascii="Times New Roman" w:hAnsi="Times New Roman" w:cs="Times New Roman"/>
            <w:sz w:val="24"/>
            <w:szCs w:val="24"/>
          </w:rPr>
          <w:t xml:space="preserve"> </w:t>
        </w:r>
      </w:ins>
    </w:p>
    <w:p w:rsidR="00A21404" w:rsidRPr="000A6FAD" w:rsidRDefault="00221A04">
      <w:pPr>
        <w:autoSpaceDE w:val="0"/>
        <w:autoSpaceDN w:val="0"/>
        <w:adjustRightInd w:val="0"/>
        <w:spacing w:after="0" w:line="240" w:lineRule="auto"/>
        <w:rPr>
          <w:rFonts w:ascii="Times New Roman" w:hAnsi="Times New Roman" w:cs="Times New Roman"/>
          <w:sz w:val="24"/>
          <w:szCs w:val="24"/>
          <w:rPrChange w:id="220" w:author="David Mitchell" w:date="2015-09-19T15:41:00Z">
            <w:rPr>
              <w:rFonts w:ascii="Times New Roman" w:hAnsi="Times New Roman" w:cs="Times New Roman"/>
              <w:sz w:val="28"/>
              <w:szCs w:val="28"/>
            </w:rPr>
          </w:rPrChange>
        </w:rPr>
        <w:pPrChange w:id="221" w:author="David Mitchell" w:date="2015-09-19T15:40:00Z">
          <w:pPr>
            <w:autoSpaceDE w:val="0"/>
            <w:autoSpaceDN w:val="0"/>
            <w:adjustRightInd w:val="0"/>
            <w:spacing w:after="0" w:line="480" w:lineRule="auto"/>
            <w:ind w:firstLine="720"/>
          </w:pPr>
        </w:pPrChange>
      </w:pPr>
      <w:ins w:id="222" w:author="David Mitchell" w:date="2015-09-19T16:01:00Z">
        <w:r>
          <w:rPr>
            <w:rFonts w:ascii="Times New Roman" w:hAnsi="Times New Roman" w:cs="Times New Roman"/>
            <w:sz w:val="24"/>
            <w:szCs w:val="24"/>
          </w:rPr>
          <w:t xml:space="preserve">They will do work that can </w:t>
        </w:r>
      </w:ins>
      <w:del w:id="223" w:author="David Mitchell" w:date="2015-09-19T16:01:00Z">
        <w:r w:rsidR="00A21404" w:rsidRPr="000A6FAD" w:rsidDel="00221A04">
          <w:rPr>
            <w:rFonts w:ascii="Times New Roman" w:hAnsi="Times New Roman" w:cs="Times New Roman"/>
            <w:sz w:val="24"/>
            <w:szCs w:val="24"/>
            <w:rPrChange w:id="224" w:author="David Mitchell" w:date="2015-09-19T15:41:00Z">
              <w:rPr>
                <w:rFonts w:ascii="Times New Roman" w:hAnsi="Times New Roman" w:cs="Times New Roman"/>
                <w:sz w:val="28"/>
                <w:szCs w:val="28"/>
              </w:rPr>
            </w:rPrChange>
          </w:rPr>
          <w:delText xml:space="preserve">Their work will </w:delText>
        </w:r>
      </w:del>
      <w:r w:rsidR="00A21404" w:rsidRPr="000A6FAD">
        <w:rPr>
          <w:rFonts w:ascii="Times New Roman" w:hAnsi="Times New Roman" w:cs="Times New Roman"/>
          <w:sz w:val="24"/>
          <w:szCs w:val="24"/>
          <w:rPrChange w:id="225" w:author="David Mitchell" w:date="2015-09-19T15:41:00Z">
            <w:rPr>
              <w:rFonts w:ascii="Times New Roman" w:hAnsi="Times New Roman" w:cs="Times New Roman"/>
              <w:sz w:val="28"/>
              <w:szCs w:val="28"/>
            </w:rPr>
          </w:rPrChange>
        </w:rPr>
        <w:t xml:space="preserve">foster better </w:t>
      </w:r>
      <w:r w:rsidR="00122D4D" w:rsidRPr="000A6FAD">
        <w:rPr>
          <w:rFonts w:ascii="Times New Roman" w:hAnsi="Times New Roman" w:cs="Times New Roman"/>
          <w:sz w:val="24"/>
          <w:szCs w:val="24"/>
          <w:rPrChange w:id="226" w:author="David Mitchell" w:date="2015-09-19T15:41:00Z">
            <w:rPr>
              <w:rFonts w:ascii="Times New Roman" w:hAnsi="Times New Roman" w:cs="Times New Roman"/>
              <w:sz w:val="28"/>
              <w:szCs w:val="28"/>
            </w:rPr>
          </w:rPrChange>
        </w:rPr>
        <w:t xml:space="preserve">understanding and communication </w:t>
      </w:r>
      <w:r w:rsidR="00A21404" w:rsidRPr="000A6FAD">
        <w:rPr>
          <w:rFonts w:ascii="Times New Roman" w:hAnsi="Times New Roman" w:cs="Times New Roman"/>
          <w:sz w:val="24"/>
          <w:szCs w:val="24"/>
          <w:rPrChange w:id="227" w:author="David Mitchell" w:date="2015-09-19T15:41:00Z">
            <w:rPr>
              <w:rFonts w:ascii="Times New Roman" w:hAnsi="Times New Roman" w:cs="Times New Roman"/>
              <w:sz w:val="28"/>
              <w:szCs w:val="28"/>
            </w:rPr>
          </w:rPrChange>
        </w:rPr>
        <w:t>among</w:t>
      </w:r>
      <w:r w:rsidR="00122D4D" w:rsidRPr="000A6FAD">
        <w:rPr>
          <w:rFonts w:ascii="Times New Roman" w:hAnsi="Times New Roman" w:cs="Times New Roman"/>
          <w:sz w:val="24"/>
          <w:szCs w:val="24"/>
          <w:rPrChange w:id="228" w:author="David Mitchell" w:date="2015-09-19T15:41:00Z">
            <w:rPr>
              <w:rFonts w:ascii="Times New Roman" w:hAnsi="Times New Roman" w:cs="Times New Roman"/>
              <w:sz w:val="28"/>
              <w:szCs w:val="28"/>
            </w:rPr>
          </w:rPrChange>
        </w:rPr>
        <w:t xml:space="preserve"> the groups and, </w:t>
      </w:r>
      <w:r w:rsidR="00A21404" w:rsidRPr="000A6FAD">
        <w:rPr>
          <w:rFonts w:ascii="Times New Roman" w:hAnsi="Times New Roman" w:cs="Times New Roman"/>
          <w:sz w:val="24"/>
          <w:szCs w:val="24"/>
          <w:rPrChange w:id="229" w:author="David Mitchell" w:date="2015-09-19T15:41:00Z">
            <w:rPr>
              <w:rFonts w:ascii="Times New Roman" w:hAnsi="Times New Roman" w:cs="Times New Roman"/>
              <w:sz w:val="28"/>
              <w:szCs w:val="28"/>
            </w:rPr>
          </w:rPrChange>
        </w:rPr>
        <w:t xml:space="preserve">hopefully, channel some of </w:t>
      </w:r>
      <w:r w:rsidR="00122D4D" w:rsidRPr="000A6FAD">
        <w:rPr>
          <w:rFonts w:ascii="Times New Roman" w:hAnsi="Times New Roman" w:cs="Times New Roman"/>
          <w:sz w:val="24"/>
          <w:szCs w:val="24"/>
          <w:rPrChange w:id="230" w:author="David Mitchell" w:date="2015-09-19T15:41:00Z">
            <w:rPr>
              <w:rFonts w:ascii="Times New Roman" w:hAnsi="Times New Roman" w:cs="Times New Roman"/>
              <w:sz w:val="28"/>
              <w:szCs w:val="28"/>
            </w:rPr>
          </w:rPrChange>
        </w:rPr>
        <w:t xml:space="preserve">the urban tension into concrete </w:t>
      </w:r>
      <w:r w:rsidR="00A21404" w:rsidRPr="000A6FAD">
        <w:rPr>
          <w:rFonts w:ascii="Times New Roman" w:hAnsi="Times New Roman" w:cs="Times New Roman"/>
          <w:sz w:val="24"/>
          <w:szCs w:val="24"/>
          <w:rPrChange w:id="231" w:author="David Mitchell" w:date="2015-09-19T15:41:00Z">
            <w:rPr>
              <w:rFonts w:ascii="Times New Roman" w:hAnsi="Times New Roman" w:cs="Times New Roman"/>
              <w:sz w:val="28"/>
              <w:szCs w:val="28"/>
            </w:rPr>
          </w:rPrChange>
        </w:rPr>
        <w:t>recommendations for action on health and safety.</w:t>
      </w:r>
    </w:p>
    <w:p w:rsidR="00D22E02" w:rsidRPr="000A6FAD" w:rsidRDefault="00A21404">
      <w:pPr>
        <w:spacing w:line="240" w:lineRule="auto"/>
        <w:rPr>
          <w:rFonts w:ascii="Times New Roman" w:hAnsi="Times New Roman" w:cs="Times New Roman"/>
          <w:sz w:val="24"/>
          <w:szCs w:val="24"/>
          <w:rPrChange w:id="232" w:author="David Mitchell" w:date="2015-09-19T15:41:00Z">
            <w:rPr>
              <w:rFonts w:ascii="Times New Roman" w:hAnsi="Times New Roman" w:cs="Times New Roman"/>
              <w:sz w:val="28"/>
              <w:szCs w:val="28"/>
            </w:rPr>
          </w:rPrChange>
        </w:rPr>
        <w:pPrChange w:id="233" w:author="David Mitchell" w:date="2015-09-19T15:41:00Z">
          <w:pPr>
            <w:spacing w:line="480" w:lineRule="auto"/>
            <w:ind w:firstLine="720"/>
          </w:pPr>
        </w:pPrChange>
      </w:pPr>
      <w:r w:rsidRPr="000A6FAD">
        <w:rPr>
          <w:rFonts w:ascii="Times New Roman" w:hAnsi="Times New Roman" w:cs="Times New Roman"/>
          <w:sz w:val="24"/>
          <w:szCs w:val="24"/>
          <w:rPrChange w:id="234" w:author="David Mitchell" w:date="2015-09-19T15:41:00Z">
            <w:rPr>
              <w:rFonts w:ascii="Times New Roman" w:hAnsi="Times New Roman" w:cs="Times New Roman"/>
              <w:sz w:val="28"/>
              <w:szCs w:val="28"/>
            </w:rPr>
          </w:rPrChange>
        </w:rPr>
        <w:t>The young journ</w:t>
      </w:r>
      <w:r w:rsidR="00EF1A7F" w:rsidRPr="000A6FAD">
        <w:rPr>
          <w:rFonts w:ascii="Times New Roman" w:hAnsi="Times New Roman" w:cs="Times New Roman"/>
          <w:sz w:val="24"/>
          <w:szCs w:val="24"/>
          <w:rPrChange w:id="235" w:author="David Mitchell" w:date="2015-09-19T15:41:00Z">
            <w:rPr>
              <w:rFonts w:ascii="Times New Roman" w:hAnsi="Times New Roman" w:cs="Times New Roman"/>
              <w:sz w:val="28"/>
              <w:szCs w:val="28"/>
            </w:rPr>
          </w:rPrChange>
        </w:rPr>
        <w:t xml:space="preserve">alists </w:t>
      </w:r>
      <w:r w:rsidRPr="000A6FAD">
        <w:rPr>
          <w:rFonts w:ascii="Times New Roman" w:hAnsi="Times New Roman" w:cs="Times New Roman"/>
          <w:sz w:val="24"/>
          <w:szCs w:val="24"/>
          <w:rPrChange w:id="236" w:author="David Mitchell" w:date="2015-09-19T15:41:00Z">
            <w:rPr>
              <w:rFonts w:ascii="Times New Roman" w:hAnsi="Times New Roman" w:cs="Times New Roman"/>
              <w:sz w:val="28"/>
              <w:szCs w:val="28"/>
            </w:rPr>
          </w:rPrChange>
        </w:rPr>
        <w:t>would meet role models in the community and, by interviewing youn</w:t>
      </w:r>
      <w:r w:rsidR="007358CA" w:rsidRPr="000A6FAD">
        <w:rPr>
          <w:rFonts w:ascii="Times New Roman" w:hAnsi="Times New Roman" w:cs="Times New Roman"/>
          <w:sz w:val="24"/>
          <w:szCs w:val="24"/>
          <w:rPrChange w:id="237" w:author="David Mitchell" w:date="2015-09-19T15:41:00Z">
            <w:rPr>
              <w:rFonts w:ascii="Times New Roman" w:hAnsi="Times New Roman" w:cs="Times New Roman"/>
              <w:sz w:val="28"/>
              <w:szCs w:val="28"/>
            </w:rPr>
          </w:rPrChange>
        </w:rPr>
        <w:t>ger children</w:t>
      </w:r>
      <w:r w:rsidRPr="000A6FAD">
        <w:rPr>
          <w:rFonts w:ascii="Times New Roman" w:hAnsi="Times New Roman" w:cs="Times New Roman"/>
          <w:sz w:val="24"/>
          <w:szCs w:val="24"/>
          <w:rPrChange w:id="238" w:author="David Mitchell" w:date="2015-09-19T15:41:00Z">
            <w:rPr>
              <w:rFonts w:ascii="Times New Roman" w:hAnsi="Times New Roman" w:cs="Times New Roman"/>
              <w:sz w:val="28"/>
              <w:szCs w:val="28"/>
            </w:rPr>
          </w:rPrChange>
        </w:rPr>
        <w:t xml:space="preserve">, they would become role models themselves. </w:t>
      </w:r>
    </w:p>
    <w:p w:rsidR="00B34A9E" w:rsidRPr="000A6FAD" w:rsidRDefault="00221A04">
      <w:pPr>
        <w:spacing w:line="240" w:lineRule="auto"/>
        <w:rPr>
          <w:rFonts w:ascii="Times New Roman" w:hAnsi="Times New Roman" w:cs="Times New Roman"/>
          <w:sz w:val="24"/>
          <w:szCs w:val="24"/>
          <w:rPrChange w:id="239" w:author="David Mitchell" w:date="2015-09-19T15:41:00Z">
            <w:rPr>
              <w:rFonts w:ascii="Times New Roman" w:hAnsi="Times New Roman" w:cs="Times New Roman"/>
              <w:sz w:val="28"/>
              <w:szCs w:val="28"/>
            </w:rPr>
          </w:rPrChange>
        </w:rPr>
        <w:pPrChange w:id="240" w:author="David Mitchell" w:date="2015-09-19T15:41:00Z">
          <w:pPr>
            <w:spacing w:line="480" w:lineRule="auto"/>
            <w:ind w:firstLine="720"/>
          </w:pPr>
        </w:pPrChange>
      </w:pPr>
      <w:ins w:id="241" w:author="David Mitchell" w:date="2015-09-19T16:02:00Z">
        <w:r>
          <w:rPr>
            <w:rFonts w:ascii="Times New Roman" w:hAnsi="Times New Roman" w:cs="Times New Roman"/>
            <w:sz w:val="24"/>
            <w:szCs w:val="24"/>
          </w:rPr>
          <w:t xml:space="preserve">The program will </w:t>
        </w:r>
        <w:proofErr w:type="spellStart"/>
        <w:r>
          <w:rPr>
            <w:rFonts w:ascii="Times New Roman" w:hAnsi="Times New Roman" w:cs="Times New Roman"/>
            <w:sz w:val="24"/>
            <w:szCs w:val="24"/>
          </w:rPr>
          <w:t>include</w:t>
        </w:r>
      </w:ins>
      <w:del w:id="242" w:author="David Mitchell" w:date="2015-09-19T16:02:00Z">
        <w:r w:rsidR="00EF1A7F" w:rsidRPr="000A6FAD" w:rsidDel="00221A04">
          <w:rPr>
            <w:rFonts w:ascii="Times New Roman" w:hAnsi="Times New Roman" w:cs="Times New Roman"/>
            <w:sz w:val="24"/>
            <w:szCs w:val="24"/>
            <w:rPrChange w:id="243" w:author="David Mitchell" w:date="2015-09-19T15:41:00Z">
              <w:rPr>
                <w:rFonts w:ascii="Times New Roman" w:hAnsi="Times New Roman" w:cs="Times New Roman"/>
                <w:sz w:val="28"/>
                <w:szCs w:val="28"/>
              </w:rPr>
            </w:rPrChange>
          </w:rPr>
          <w:delText xml:space="preserve">They would receive </w:delText>
        </w:r>
      </w:del>
      <w:r w:rsidR="00EF1A7F" w:rsidRPr="000A6FAD">
        <w:rPr>
          <w:rFonts w:ascii="Times New Roman" w:hAnsi="Times New Roman" w:cs="Times New Roman"/>
          <w:sz w:val="24"/>
          <w:szCs w:val="24"/>
          <w:rPrChange w:id="244" w:author="David Mitchell" w:date="2015-09-19T15:41:00Z">
            <w:rPr>
              <w:rFonts w:ascii="Times New Roman" w:hAnsi="Times New Roman" w:cs="Times New Roman"/>
              <w:sz w:val="28"/>
              <w:szCs w:val="28"/>
            </w:rPr>
          </w:rPrChange>
        </w:rPr>
        <w:t>on</w:t>
      </w:r>
      <w:proofErr w:type="spellEnd"/>
      <w:r w:rsidR="00EF1A7F" w:rsidRPr="000A6FAD">
        <w:rPr>
          <w:rFonts w:ascii="Times New Roman" w:hAnsi="Times New Roman" w:cs="Times New Roman"/>
          <w:sz w:val="24"/>
          <w:szCs w:val="24"/>
          <w:rPrChange w:id="245" w:author="David Mitchell" w:date="2015-09-19T15:41:00Z">
            <w:rPr>
              <w:rFonts w:ascii="Times New Roman" w:hAnsi="Times New Roman" w:cs="Times New Roman"/>
              <w:sz w:val="28"/>
              <w:szCs w:val="28"/>
            </w:rPr>
          </w:rPrChange>
        </w:rPr>
        <w:t xml:space="preserve">-campus and in-the-field training in writing, video and podcasts. </w:t>
      </w:r>
      <w:r w:rsidR="00B34A9E" w:rsidRPr="000A6FAD">
        <w:rPr>
          <w:rFonts w:ascii="Times New Roman" w:hAnsi="Times New Roman" w:cs="Times New Roman"/>
          <w:sz w:val="24"/>
          <w:szCs w:val="24"/>
          <w:rPrChange w:id="246" w:author="David Mitchell" w:date="2015-09-19T15:41:00Z">
            <w:rPr>
              <w:rFonts w:ascii="Times New Roman" w:hAnsi="Times New Roman" w:cs="Times New Roman"/>
              <w:sz w:val="28"/>
              <w:szCs w:val="28"/>
            </w:rPr>
          </w:rPrChange>
        </w:rPr>
        <w:t>Their multimedia journalism would appear on a new website dedicated t</w:t>
      </w:r>
      <w:r w:rsidR="00766525" w:rsidRPr="000A6FAD">
        <w:rPr>
          <w:rFonts w:ascii="Times New Roman" w:hAnsi="Times New Roman" w:cs="Times New Roman"/>
          <w:sz w:val="24"/>
          <w:szCs w:val="24"/>
          <w:rPrChange w:id="247" w:author="David Mitchell" w:date="2015-09-19T15:41:00Z">
            <w:rPr>
              <w:rFonts w:ascii="Times New Roman" w:hAnsi="Times New Roman" w:cs="Times New Roman"/>
              <w:sz w:val="28"/>
              <w:szCs w:val="28"/>
            </w:rPr>
          </w:rPrChange>
        </w:rPr>
        <w:t xml:space="preserve">o the project and </w:t>
      </w:r>
      <w:ins w:id="248" w:author="David Mitchell" w:date="2015-09-19T16:03:00Z">
        <w:r>
          <w:rPr>
            <w:rFonts w:ascii="Times New Roman" w:hAnsi="Times New Roman" w:cs="Times New Roman"/>
            <w:sz w:val="24"/>
            <w:szCs w:val="24"/>
          </w:rPr>
          <w:t xml:space="preserve">in many cases </w:t>
        </w:r>
      </w:ins>
      <w:del w:id="249" w:author="David Mitchell" w:date="2015-09-19T16:03:00Z">
        <w:r w:rsidR="00766525" w:rsidRPr="000A6FAD" w:rsidDel="00221A04">
          <w:rPr>
            <w:rFonts w:ascii="Times New Roman" w:hAnsi="Times New Roman" w:cs="Times New Roman"/>
            <w:sz w:val="24"/>
            <w:szCs w:val="24"/>
            <w:rPrChange w:id="250" w:author="David Mitchell" w:date="2015-09-19T15:41:00Z">
              <w:rPr>
                <w:rFonts w:ascii="Times New Roman" w:hAnsi="Times New Roman" w:cs="Times New Roman"/>
                <w:sz w:val="28"/>
                <w:szCs w:val="28"/>
              </w:rPr>
            </w:rPrChange>
          </w:rPr>
          <w:delText>s</w:delText>
        </w:r>
      </w:del>
      <w:del w:id="251" w:author="David Mitchell" w:date="2015-09-19T16:02:00Z">
        <w:r w:rsidR="00766525" w:rsidRPr="000A6FAD" w:rsidDel="00221A04">
          <w:rPr>
            <w:rFonts w:ascii="Times New Roman" w:hAnsi="Times New Roman" w:cs="Times New Roman"/>
            <w:sz w:val="24"/>
            <w:szCs w:val="24"/>
            <w:rPrChange w:id="252" w:author="David Mitchell" w:date="2015-09-19T15:41:00Z">
              <w:rPr>
                <w:rFonts w:ascii="Times New Roman" w:hAnsi="Times New Roman" w:cs="Times New Roman"/>
                <w:sz w:val="28"/>
                <w:szCs w:val="28"/>
              </w:rPr>
            </w:rPrChange>
          </w:rPr>
          <w:delText>ome of it w</w:delText>
        </w:r>
        <w:r w:rsidR="0039621A" w:rsidRPr="000A6FAD" w:rsidDel="00221A04">
          <w:rPr>
            <w:rFonts w:ascii="Times New Roman" w:hAnsi="Times New Roman" w:cs="Times New Roman"/>
            <w:sz w:val="24"/>
            <w:szCs w:val="24"/>
            <w:rPrChange w:id="253" w:author="David Mitchell" w:date="2015-09-19T15:41:00Z">
              <w:rPr>
                <w:rFonts w:ascii="Times New Roman" w:hAnsi="Times New Roman" w:cs="Times New Roman"/>
                <w:sz w:val="28"/>
                <w:szCs w:val="28"/>
              </w:rPr>
            </w:rPrChange>
          </w:rPr>
          <w:delText>ould</w:delText>
        </w:r>
        <w:r w:rsidR="00B34A9E" w:rsidRPr="000A6FAD" w:rsidDel="00221A04">
          <w:rPr>
            <w:rFonts w:ascii="Times New Roman" w:hAnsi="Times New Roman" w:cs="Times New Roman"/>
            <w:sz w:val="24"/>
            <w:szCs w:val="24"/>
            <w:rPrChange w:id="254" w:author="David Mitchell" w:date="2015-09-19T15:41:00Z">
              <w:rPr>
                <w:rFonts w:ascii="Times New Roman" w:hAnsi="Times New Roman" w:cs="Times New Roman"/>
                <w:sz w:val="28"/>
                <w:szCs w:val="28"/>
              </w:rPr>
            </w:rPrChange>
          </w:rPr>
          <w:delText xml:space="preserve"> appear </w:delText>
        </w:r>
      </w:del>
      <w:r w:rsidR="00B34A9E" w:rsidRPr="000A6FAD">
        <w:rPr>
          <w:rFonts w:ascii="Times New Roman" w:hAnsi="Times New Roman" w:cs="Times New Roman"/>
          <w:sz w:val="24"/>
          <w:szCs w:val="24"/>
          <w:rPrChange w:id="255" w:author="David Mitchell" w:date="2015-09-19T15:41:00Z">
            <w:rPr>
              <w:rFonts w:ascii="Times New Roman" w:hAnsi="Times New Roman" w:cs="Times New Roman"/>
              <w:sz w:val="28"/>
              <w:szCs w:val="28"/>
            </w:rPr>
          </w:rPrChange>
        </w:rPr>
        <w:t>on usatoday.c</w:t>
      </w:r>
      <w:r w:rsidR="0039621A" w:rsidRPr="000A6FAD">
        <w:rPr>
          <w:rFonts w:ascii="Times New Roman" w:hAnsi="Times New Roman" w:cs="Times New Roman"/>
          <w:sz w:val="24"/>
          <w:szCs w:val="24"/>
          <w:rPrChange w:id="256" w:author="David Mitchell" w:date="2015-09-19T15:41:00Z">
            <w:rPr>
              <w:rFonts w:ascii="Times New Roman" w:hAnsi="Times New Roman" w:cs="Times New Roman"/>
              <w:sz w:val="28"/>
              <w:szCs w:val="28"/>
            </w:rPr>
          </w:rPrChange>
        </w:rPr>
        <w:t>om</w:t>
      </w:r>
      <w:r w:rsidR="00B34A9E" w:rsidRPr="000A6FAD">
        <w:rPr>
          <w:rFonts w:ascii="Times New Roman" w:hAnsi="Times New Roman" w:cs="Times New Roman"/>
          <w:sz w:val="24"/>
          <w:szCs w:val="24"/>
          <w:rPrChange w:id="257" w:author="David Mitchell" w:date="2015-09-19T15:41:00Z">
            <w:rPr>
              <w:rFonts w:ascii="Times New Roman" w:hAnsi="Times New Roman" w:cs="Times New Roman"/>
              <w:sz w:val="28"/>
              <w:szCs w:val="28"/>
            </w:rPr>
          </w:rPrChange>
        </w:rPr>
        <w:t>. In addition, we envision the new site being a resource for other reporters seeking to learn what life is truly like in minority communities, much as newsdeeply.com</w:t>
      </w:r>
      <w:r w:rsidR="00EF1A7F" w:rsidRPr="000A6FAD">
        <w:rPr>
          <w:rFonts w:ascii="Times New Roman" w:hAnsi="Times New Roman" w:cs="Times New Roman"/>
          <w:sz w:val="24"/>
          <w:szCs w:val="24"/>
          <w:rPrChange w:id="258" w:author="David Mitchell" w:date="2015-09-19T15:41:00Z">
            <w:rPr>
              <w:rFonts w:ascii="Times New Roman" w:hAnsi="Times New Roman" w:cs="Times New Roman"/>
              <w:sz w:val="28"/>
              <w:szCs w:val="28"/>
            </w:rPr>
          </w:rPrChange>
        </w:rPr>
        <w:t xml:space="preserve"> or org?</w:t>
      </w:r>
      <w:r w:rsidR="00B34A9E" w:rsidRPr="000A6FAD">
        <w:rPr>
          <w:rFonts w:ascii="Times New Roman" w:hAnsi="Times New Roman" w:cs="Times New Roman"/>
          <w:sz w:val="24"/>
          <w:szCs w:val="24"/>
          <w:rPrChange w:id="259" w:author="David Mitchell" w:date="2015-09-19T15:41:00Z">
            <w:rPr>
              <w:rFonts w:ascii="Times New Roman" w:hAnsi="Times New Roman" w:cs="Times New Roman"/>
              <w:sz w:val="28"/>
              <w:szCs w:val="28"/>
            </w:rPr>
          </w:rPrChange>
        </w:rPr>
        <w:t xml:space="preserve"> (</w:t>
      </w:r>
      <w:proofErr w:type="gramStart"/>
      <w:r w:rsidR="00B34A9E" w:rsidRPr="000A6FAD">
        <w:rPr>
          <w:rFonts w:ascii="Times New Roman" w:hAnsi="Times New Roman" w:cs="Times New Roman"/>
          <w:sz w:val="24"/>
          <w:szCs w:val="24"/>
          <w:rPrChange w:id="260" w:author="David Mitchell" w:date="2015-09-19T15:41:00Z">
            <w:rPr>
              <w:rFonts w:ascii="Times New Roman" w:hAnsi="Times New Roman" w:cs="Times New Roman"/>
              <w:sz w:val="28"/>
              <w:szCs w:val="28"/>
            </w:rPr>
          </w:rPrChange>
        </w:rPr>
        <w:t>which</w:t>
      </w:r>
      <w:proofErr w:type="gramEnd"/>
      <w:r w:rsidR="00B34A9E" w:rsidRPr="000A6FAD">
        <w:rPr>
          <w:rFonts w:ascii="Times New Roman" w:hAnsi="Times New Roman" w:cs="Times New Roman"/>
          <w:sz w:val="24"/>
          <w:szCs w:val="24"/>
          <w:rPrChange w:id="261" w:author="David Mitchell" w:date="2015-09-19T15:41:00Z">
            <w:rPr>
              <w:rFonts w:ascii="Times New Roman" w:hAnsi="Times New Roman" w:cs="Times New Roman"/>
              <w:sz w:val="28"/>
              <w:szCs w:val="28"/>
            </w:rPr>
          </w:rPrChange>
        </w:rPr>
        <w:t xml:space="preserve"> started </w:t>
      </w:r>
      <w:r w:rsidR="0039621A" w:rsidRPr="000A6FAD">
        <w:rPr>
          <w:rFonts w:ascii="Times New Roman" w:hAnsi="Times New Roman" w:cs="Times New Roman"/>
          <w:sz w:val="24"/>
          <w:szCs w:val="24"/>
          <w:rPrChange w:id="262" w:author="David Mitchell" w:date="2015-09-19T15:41:00Z">
            <w:rPr>
              <w:rFonts w:ascii="Times New Roman" w:hAnsi="Times New Roman" w:cs="Times New Roman"/>
              <w:sz w:val="28"/>
              <w:szCs w:val="28"/>
            </w:rPr>
          </w:rPrChange>
        </w:rPr>
        <w:t xml:space="preserve">as Syriadeeply.org) does for war-torn countries around the globe. </w:t>
      </w:r>
    </w:p>
    <w:p w:rsidR="0051737C" w:rsidRPr="000A6FAD" w:rsidRDefault="00221A04">
      <w:pPr>
        <w:spacing w:line="240" w:lineRule="auto"/>
        <w:rPr>
          <w:sz w:val="24"/>
          <w:szCs w:val="24"/>
          <w:rPrChange w:id="263" w:author="David Mitchell" w:date="2015-09-19T15:41:00Z">
            <w:rPr/>
          </w:rPrChange>
        </w:rPr>
        <w:pPrChange w:id="264" w:author="David Mitchell" w:date="2015-09-19T15:41:00Z">
          <w:pPr>
            <w:spacing w:line="480" w:lineRule="auto"/>
            <w:ind w:firstLine="720"/>
          </w:pPr>
        </w:pPrChange>
      </w:pPr>
      <w:ins w:id="265" w:author="David Mitchell" w:date="2015-09-19T16:03:00Z">
        <w:r>
          <w:rPr>
            <w:rFonts w:ascii="Times New Roman" w:hAnsi="Times New Roman" w:cs="Times New Roman"/>
            <w:sz w:val="24"/>
            <w:szCs w:val="24"/>
          </w:rPr>
          <w:t xml:space="preserve">We will measure our progress through reach both by </w:t>
        </w:r>
      </w:ins>
      <w:del w:id="266" w:author="David Mitchell" w:date="2015-09-19T16:04:00Z">
        <w:r w:rsidR="0051737C" w:rsidRPr="000A6FAD" w:rsidDel="00221A04">
          <w:rPr>
            <w:rFonts w:ascii="Times New Roman" w:hAnsi="Times New Roman" w:cs="Times New Roman"/>
            <w:sz w:val="24"/>
            <w:szCs w:val="24"/>
            <w:rPrChange w:id="267" w:author="David Mitchell" w:date="2015-09-19T15:41:00Z">
              <w:rPr>
                <w:rFonts w:ascii="Times New Roman" w:hAnsi="Times New Roman" w:cs="Times New Roman"/>
                <w:sz w:val="28"/>
                <w:szCs w:val="28"/>
              </w:rPr>
            </w:rPrChange>
          </w:rPr>
          <w:delText xml:space="preserve">It will be clear that we have achieved our goals </w:delText>
        </w:r>
      </w:del>
      <w:del w:id="268" w:author="David Mitchell" w:date="2015-09-19T16:03:00Z">
        <w:r w:rsidR="0051737C" w:rsidRPr="000A6FAD" w:rsidDel="00221A04">
          <w:rPr>
            <w:rFonts w:ascii="Times New Roman" w:hAnsi="Times New Roman" w:cs="Times New Roman"/>
            <w:sz w:val="24"/>
            <w:szCs w:val="24"/>
            <w:rPrChange w:id="269" w:author="David Mitchell" w:date="2015-09-19T15:41:00Z">
              <w:rPr>
                <w:rFonts w:ascii="Times New Roman" w:hAnsi="Times New Roman" w:cs="Times New Roman"/>
                <w:sz w:val="28"/>
                <w:szCs w:val="28"/>
              </w:rPr>
            </w:rPrChange>
          </w:rPr>
          <w:delText xml:space="preserve">by </w:delText>
        </w:r>
      </w:del>
      <w:del w:id="270" w:author="David Mitchell" w:date="2015-09-19T16:04:00Z">
        <w:r w:rsidR="0051737C" w:rsidRPr="000A6FAD" w:rsidDel="00221A04">
          <w:rPr>
            <w:rFonts w:ascii="Times New Roman" w:hAnsi="Times New Roman" w:cs="Times New Roman"/>
            <w:sz w:val="24"/>
            <w:szCs w:val="24"/>
            <w:rPrChange w:id="271" w:author="David Mitchell" w:date="2015-09-19T15:41:00Z">
              <w:rPr>
                <w:rFonts w:ascii="Times New Roman" w:hAnsi="Times New Roman" w:cs="Times New Roman"/>
                <w:sz w:val="28"/>
                <w:szCs w:val="28"/>
              </w:rPr>
            </w:rPrChange>
          </w:rPr>
          <w:delText xml:space="preserve">the </w:delText>
        </w:r>
        <w:r w:rsidR="00FE4790" w:rsidRPr="000A6FAD" w:rsidDel="00221A04">
          <w:rPr>
            <w:rFonts w:ascii="Times New Roman" w:hAnsi="Times New Roman" w:cs="Times New Roman"/>
            <w:sz w:val="24"/>
            <w:szCs w:val="24"/>
            <w:rPrChange w:id="272" w:author="David Mitchell" w:date="2015-09-19T15:41:00Z">
              <w:rPr>
                <w:rFonts w:ascii="Times New Roman" w:hAnsi="Times New Roman" w:cs="Times New Roman"/>
                <w:sz w:val="28"/>
                <w:szCs w:val="28"/>
              </w:rPr>
            </w:rPrChange>
          </w:rPr>
          <w:delText xml:space="preserve">reach </w:delText>
        </w:r>
        <w:r w:rsidR="00766525" w:rsidRPr="000A6FAD" w:rsidDel="00221A04">
          <w:rPr>
            <w:rFonts w:ascii="Times New Roman" w:hAnsi="Times New Roman" w:cs="Times New Roman"/>
            <w:sz w:val="24"/>
            <w:szCs w:val="24"/>
            <w:rPrChange w:id="273" w:author="David Mitchell" w:date="2015-09-19T15:41:00Z">
              <w:rPr>
                <w:rFonts w:ascii="Times New Roman" w:hAnsi="Times New Roman" w:cs="Times New Roman"/>
                <w:sz w:val="28"/>
                <w:szCs w:val="28"/>
              </w:rPr>
            </w:rPrChange>
          </w:rPr>
          <w:delText xml:space="preserve">the journalism has – illustrated by </w:delText>
        </w:r>
      </w:del>
      <w:r w:rsidR="00766525" w:rsidRPr="000A6FAD">
        <w:rPr>
          <w:rFonts w:ascii="Times New Roman" w:hAnsi="Times New Roman" w:cs="Times New Roman"/>
          <w:sz w:val="24"/>
          <w:szCs w:val="24"/>
          <w:rPrChange w:id="274" w:author="David Mitchell" w:date="2015-09-19T15:41:00Z">
            <w:rPr>
              <w:rFonts w:ascii="Times New Roman" w:hAnsi="Times New Roman" w:cs="Times New Roman"/>
              <w:sz w:val="28"/>
              <w:szCs w:val="28"/>
            </w:rPr>
          </w:rPrChange>
        </w:rPr>
        <w:t>print circulation</w:t>
      </w:r>
      <w:ins w:id="275" w:author="David Mitchell" w:date="2015-09-19T16:04:00Z">
        <w:r>
          <w:rPr>
            <w:rFonts w:ascii="Times New Roman" w:hAnsi="Times New Roman" w:cs="Times New Roman"/>
            <w:sz w:val="24"/>
            <w:szCs w:val="24"/>
          </w:rPr>
          <w:t xml:space="preserve">, </w:t>
        </w:r>
      </w:ins>
      <w:del w:id="276" w:author="David Mitchell" w:date="2015-09-19T16:04:00Z">
        <w:r w:rsidR="00766525" w:rsidRPr="000A6FAD" w:rsidDel="00221A04">
          <w:rPr>
            <w:rFonts w:ascii="Times New Roman" w:hAnsi="Times New Roman" w:cs="Times New Roman"/>
            <w:sz w:val="24"/>
            <w:szCs w:val="24"/>
            <w:rPrChange w:id="277" w:author="David Mitchell" w:date="2015-09-19T15:41:00Z">
              <w:rPr>
                <w:rFonts w:ascii="Times New Roman" w:hAnsi="Times New Roman" w:cs="Times New Roman"/>
                <w:sz w:val="28"/>
                <w:szCs w:val="28"/>
              </w:rPr>
            </w:rPrChange>
          </w:rPr>
          <w:delText xml:space="preserve"> and </w:delText>
        </w:r>
      </w:del>
      <w:r w:rsidR="00766525" w:rsidRPr="000A6FAD">
        <w:rPr>
          <w:rFonts w:ascii="Times New Roman" w:hAnsi="Times New Roman" w:cs="Times New Roman"/>
          <w:sz w:val="24"/>
          <w:szCs w:val="24"/>
          <w:rPrChange w:id="278" w:author="David Mitchell" w:date="2015-09-19T15:41:00Z">
            <w:rPr>
              <w:rFonts w:ascii="Times New Roman" w:hAnsi="Times New Roman" w:cs="Times New Roman"/>
              <w:sz w:val="28"/>
              <w:szCs w:val="28"/>
            </w:rPr>
          </w:rPrChange>
        </w:rPr>
        <w:t xml:space="preserve">online clicks </w:t>
      </w:r>
      <w:ins w:id="279" w:author="David Mitchell" w:date="2015-09-19T16:04:00Z">
        <w:r>
          <w:rPr>
            <w:rFonts w:ascii="Times New Roman" w:hAnsi="Times New Roman" w:cs="Times New Roman"/>
            <w:sz w:val="24"/>
            <w:szCs w:val="24"/>
          </w:rPr>
          <w:t xml:space="preserve">and social media sharing. We will evaluate the degree to which the </w:t>
        </w:r>
      </w:ins>
      <w:del w:id="280" w:author="David Mitchell" w:date="2015-09-19T16:05:00Z">
        <w:r w:rsidR="00766525" w:rsidRPr="000A6FAD" w:rsidDel="00221A04">
          <w:rPr>
            <w:rFonts w:ascii="Times New Roman" w:hAnsi="Times New Roman" w:cs="Times New Roman"/>
            <w:sz w:val="24"/>
            <w:szCs w:val="24"/>
            <w:rPrChange w:id="281" w:author="David Mitchell" w:date="2015-09-19T15:41:00Z">
              <w:rPr>
                <w:rFonts w:ascii="Times New Roman" w:hAnsi="Times New Roman" w:cs="Times New Roman"/>
                <w:sz w:val="28"/>
                <w:szCs w:val="28"/>
              </w:rPr>
            </w:rPrChange>
          </w:rPr>
          <w:delText xml:space="preserve">– and, more importantly, the results its </w:delText>
        </w:r>
      </w:del>
      <w:r w:rsidR="00766525" w:rsidRPr="000A6FAD">
        <w:rPr>
          <w:rFonts w:ascii="Times New Roman" w:hAnsi="Times New Roman" w:cs="Times New Roman"/>
          <w:sz w:val="24"/>
          <w:szCs w:val="24"/>
          <w:rPrChange w:id="282" w:author="David Mitchell" w:date="2015-09-19T15:41:00Z">
            <w:rPr>
              <w:rFonts w:ascii="Times New Roman" w:hAnsi="Times New Roman" w:cs="Times New Roman"/>
              <w:sz w:val="28"/>
              <w:szCs w:val="28"/>
            </w:rPr>
          </w:rPrChange>
        </w:rPr>
        <w:t xml:space="preserve">solution-oriented storytelling </w:t>
      </w:r>
      <w:ins w:id="283" w:author="David Mitchell" w:date="2015-09-19T16:05:00Z">
        <w:r>
          <w:rPr>
            <w:rFonts w:ascii="Times New Roman" w:hAnsi="Times New Roman" w:cs="Times New Roman"/>
            <w:sz w:val="24"/>
            <w:szCs w:val="24"/>
          </w:rPr>
          <w:t xml:space="preserve">precipitates action and change </w:t>
        </w:r>
      </w:ins>
      <w:del w:id="284" w:author="David Mitchell" w:date="2015-09-19T16:05:00Z">
        <w:r w:rsidR="00766525" w:rsidRPr="000A6FAD" w:rsidDel="00221A04">
          <w:rPr>
            <w:rFonts w:ascii="Times New Roman" w:hAnsi="Times New Roman" w:cs="Times New Roman"/>
            <w:sz w:val="24"/>
            <w:szCs w:val="24"/>
            <w:rPrChange w:id="285" w:author="David Mitchell" w:date="2015-09-19T15:41:00Z">
              <w:rPr>
                <w:rFonts w:ascii="Times New Roman" w:hAnsi="Times New Roman" w:cs="Times New Roman"/>
                <w:sz w:val="28"/>
                <w:szCs w:val="28"/>
              </w:rPr>
            </w:rPrChange>
          </w:rPr>
          <w:delText xml:space="preserve">get </w:delText>
        </w:r>
      </w:del>
      <w:r w:rsidR="00766525" w:rsidRPr="000A6FAD">
        <w:rPr>
          <w:rFonts w:ascii="Times New Roman" w:hAnsi="Times New Roman" w:cs="Times New Roman"/>
          <w:sz w:val="24"/>
          <w:szCs w:val="24"/>
          <w:rPrChange w:id="286" w:author="David Mitchell" w:date="2015-09-19T15:41:00Z">
            <w:rPr>
              <w:rFonts w:ascii="Times New Roman" w:hAnsi="Times New Roman" w:cs="Times New Roman"/>
              <w:sz w:val="28"/>
              <w:szCs w:val="28"/>
            </w:rPr>
          </w:rPrChange>
        </w:rPr>
        <w:t xml:space="preserve">in the communities. </w:t>
      </w:r>
      <w:ins w:id="287" w:author="David Mitchell" w:date="2015-09-19T16:05:00Z">
        <w:r>
          <w:rPr>
            <w:rFonts w:ascii="Times New Roman" w:hAnsi="Times New Roman" w:cs="Times New Roman"/>
            <w:sz w:val="24"/>
            <w:szCs w:val="24"/>
          </w:rPr>
          <w:t xml:space="preserve">We will also track the impact on the students themselves by assessing their plans for high school graduation and college as the outset, during and after their participation in the program. </w:t>
        </w:r>
      </w:ins>
      <w:del w:id="288" w:author="David Mitchell" w:date="2015-09-19T16:07:00Z">
        <w:r w:rsidR="00766525" w:rsidRPr="000A6FAD" w:rsidDel="00221A04">
          <w:rPr>
            <w:rFonts w:ascii="Times New Roman" w:hAnsi="Times New Roman" w:cs="Times New Roman"/>
            <w:sz w:val="24"/>
            <w:szCs w:val="24"/>
            <w:rPrChange w:id="289" w:author="David Mitchell" w:date="2015-09-19T15:41:00Z">
              <w:rPr>
                <w:rFonts w:ascii="Times New Roman" w:hAnsi="Times New Roman" w:cs="Times New Roman"/>
                <w:sz w:val="28"/>
                <w:szCs w:val="28"/>
              </w:rPr>
            </w:rPrChange>
          </w:rPr>
          <w:delText xml:space="preserve">We would also track the aspiration and plans of the young people in our program from the start, to see how many planned to and do graduate from high school and attend college. </w:delText>
        </w:r>
      </w:del>
    </w:p>
    <w:p w:rsidR="00221A04" w:rsidRDefault="00A7284C">
      <w:pPr>
        <w:spacing w:before="100" w:beforeAutospacing="1" w:after="100" w:afterAutospacing="1" w:line="240" w:lineRule="auto"/>
        <w:rPr>
          <w:ins w:id="290" w:author="David Mitchell" w:date="2015-09-19T16:07:00Z"/>
          <w:rFonts w:ascii="Times New Roman" w:hAnsi="Times New Roman" w:cs="Times New Roman"/>
          <w:bCs/>
          <w:sz w:val="24"/>
          <w:szCs w:val="24"/>
        </w:rPr>
        <w:pPrChange w:id="291" w:author="David Mitchell" w:date="2015-09-19T15:41:00Z">
          <w:pPr>
            <w:spacing w:before="100" w:beforeAutospacing="1" w:after="100" w:afterAutospacing="1" w:line="480" w:lineRule="auto"/>
            <w:ind w:firstLine="720"/>
          </w:pPr>
        </w:pPrChange>
      </w:pPr>
      <w:r w:rsidRPr="000A6FAD">
        <w:rPr>
          <w:rFonts w:ascii="Times New Roman" w:hAnsi="Times New Roman" w:cs="Times New Roman"/>
          <w:bCs/>
          <w:sz w:val="24"/>
          <w:szCs w:val="24"/>
          <w:rPrChange w:id="292" w:author="David Mitchell" w:date="2015-09-19T15:41:00Z">
            <w:rPr>
              <w:rFonts w:ascii="Times New Roman" w:hAnsi="Times New Roman" w:cs="Times New Roman"/>
              <w:bCs/>
              <w:sz w:val="28"/>
              <w:szCs w:val="28"/>
            </w:rPr>
          </w:rPrChange>
        </w:rPr>
        <w:t>We are requesting $</w:t>
      </w:r>
      <w:proofErr w:type="spellStart"/>
      <w:r w:rsidRPr="000A6FAD">
        <w:rPr>
          <w:rFonts w:ascii="Times New Roman" w:hAnsi="Times New Roman" w:cs="Times New Roman"/>
          <w:bCs/>
          <w:sz w:val="24"/>
          <w:szCs w:val="24"/>
          <w:rPrChange w:id="293" w:author="David Mitchell" w:date="2015-09-19T15:41:00Z">
            <w:rPr>
              <w:rFonts w:ascii="Times New Roman" w:hAnsi="Times New Roman" w:cs="Times New Roman"/>
              <w:bCs/>
              <w:sz w:val="28"/>
              <w:szCs w:val="28"/>
            </w:rPr>
          </w:rPrChange>
        </w:rPr>
        <w:t>xxx</w:t>
      </w:r>
      <w:proofErr w:type="gramStart"/>
      <w:r w:rsidRPr="000A6FAD">
        <w:rPr>
          <w:rFonts w:ascii="Times New Roman" w:hAnsi="Times New Roman" w:cs="Times New Roman"/>
          <w:bCs/>
          <w:sz w:val="24"/>
          <w:szCs w:val="24"/>
          <w:rPrChange w:id="294" w:author="David Mitchell" w:date="2015-09-19T15:41:00Z">
            <w:rPr>
              <w:rFonts w:ascii="Times New Roman" w:hAnsi="Times New Roman" w:cs="Times New Roman"/>
              <w:bCs/>
              <w:sz w:val="28"/>
              <w:szCs w:val="28"/>
            </w:rPr>
          </w:rPrChange>
        </w:rPr>
        <w:t>,xxx</w:t>
      </w:r>
      <w:proofErr w:type="spellEnd"/>
      <w:proofErr w:type="gramEnd"/>
      <w:r w:rsidRPr="000A6FAD">
        <w:rPr>
          <w:rFonts w:ascii="Times New Roman" w:hAnsi="Times New Roman" w:cs="Times New Roman"/>
          <w:bCs/>
          <w:sz w:val="24"/>
          <w:szCs w:val="24"/>
          <w:rPrChange w:id="295" w:author="David Mitchell" w:date="2015-09-19T15:41:00Z">
            <w:rPr>
              <w:rFonts w:ascii="Times New Roman" w:hAnsi="Times New Roman" w:cs="Times New Roman"/>
              <w:bCs/>
              <w:sz w:val="28"/>
              <w:szCs w:val="28"/>
            </w:rPr>
          </w:rPrChange>
        </w:rPr>
        <w:t xml:space="preserve"> for the project, which will be coordinated through </w:t>
      </w:r>
      <w:proofErr w:type="spellStart"/>
      <w:r w:rsidRPr="000A6FAD">
        <w:rPr>
          <w:rFonts w:ascii="Times New Roman" w:hAnsi="Times New Roman" w:cs="Times New Roman"/>
          <w:bCs/>
          <w:sz w:val="24"/>
          <w:szCs w:val="24"/>
          <w:rPrChange w:id="296" w:author="David Mitchell" w:date="2015-09-19T15:41:00Z">
            <w:rPr>
              <w:rFonts w:ascii="Times New Roman" w:hAnsi="Times New Roman" w:cs="Times New Roman"/>
              <w:bCs/>
              <w:sz w:val="28"/>
              <w:szCs w:val="28"/>
            </w:rPr>
          </w:rPrChange>
        </w:rPr>
        <w:t>Tuckson</w:t>
      </w:r>
      <w:proofErr w:type="spellEnd"/>
      <w:r w:rsidRPr="000A6FAD">
        <w:rPr>
          <w:rFonts w:ascii="Times New Roman" w:hAnsi="Times New Roman" w:cs="Times New Roman"/>
          <w:bCs/>
          <w:sz w:val="24"/>
          <w:szCs w:val="24"/>
          <w:rPrChange w:id="297" w:author="David Mitchell" w:date="2015-09-19T15:41:00Z">
            <w:rPr>
              <w:rFonts w:ascii="Times New Roman" w:hAnsi="Times New Roman" w:cs="Times New Roman"/>
              <w:bCs/>
              <w:sz w:val="28"/>
              <w:szCs w:val="28"/>
            </w:rPr>
          </w:rPrChange>
        </w:rPr>
        <w:t xml:space="preserve"> Health Connections to</w:t>
      </w:r>
      <w:ins w:id="298" w:author="David Mitchell" w:date="2015-09-19T16:07:00Z">
        <w:r w:rsidR="00221A04">
          <w:rPr>
            <w:rFonts w:ascii="Times New Roman" w:hAnsi="Times New Roman" w:cs="Times New Roman"/>
            <w:bCs/>
            <w:sz w:val="24"/>
            <w:szCs w:val="24"/>
          </w:rPr>
          <w:t>:</w:t>
        </w:r>
      </w:ins>
    </w:p>
    <w:p w:rsidR="00221A04" w:rsidRDefault="00221A04">
      <w:pPr>
        <w:spacing w:before="100" w:beforeAutospacing="1" w:after="100" w:afterAutospacing="1" w:line="240" w:lineRule="auto"/>
        <w:rPr>
          <w:ins w:id="299" w:author="David Mitchell" w:date="2015-09-19T16:07:00Z"/>
          <w:rFonts w:ascii="Times New Roman" w:hAnsi="Times New Roman" w:cs="Times New Roman"/>
          <w:bCs/>
          <w:sz w:val="24"/>
          <w:szCs w:val="24"/>
        </w:rPr>
        <w:pPrChange w:id="300" w:author="David Mitchell" w:date="2015-09-19T15:41:00Z">
          <w:pPr>
            <w:spacing w:before="100" w:beforeAutospacing="1" w:after="100" w:afterAutospacing="1" w:line="480" w:lineRule="auto"/>
            <w:ind w:firstLine="720"/>
          </w:pPr>
        </w:pPrChange>
      </w:pPr>
      <w:ins w:id="301" w:author="David Mitchell" w:date="2015-09-19T16:08:00Z">
        <w:r>
          <w:rPr>
            <w:rFonts w:ascii="Times New Roman" w:hAnsi="Times New Roman" w:cs="Times New Roman"/>
            <w:bCs/>
            <w:sz w:val="24"/>
            <w:szCs w:val="24"/>
          </w:rPr>
          <w:t xml:space="preserve">Support </w:t>
        </w:r>
      </w:ins>
      <w:del w:id="302" w:author="David Mitchell" w:date="2015-09-19T16:07:00Z">
        <w:r w:rsidR="00A7284C" w:rsidRPr="000A6FAD" w:rsidDel="00221A04">
          <w:rPr>
            <w:rFonts w:ascii="Times New Roman" w:hAnsi="Times New Roman" w:cs="Times New Roman"/>
            <w:bCs/>
            <w:sz w:val="24"/>
            <w:szCs w:val="24"/>
            <w:rPrChange w:id="303" w:author="David Mitchell" w:date="2015-09-19T15:41:00Z">
              <w:rPr>
                <w:rFonts w:ascii="Times New Roman" w:hAnsi="Times New Roman" w:cs="Times New Roman"/>
                <w:bCs/>
                <w:sz w:val="28"/>
                <w:szCs w:val="28"/>
              </w:rPr>
            </w:rPrChange>
          </w:rPr>
          <w:delText xml:space="preserve"> compensate</w:delText>
        </w:r>
      </w:del>
      <w:r w:rsidR="00A7284C" w:rsidRPr="000A6FAD">
        <w:rPr>
          <w:rFonts w:ascii="Times New Roman" w:hAnsi="Times New Roman" w:cs="Times New Roman"/>
          <w:bCs/>
          <w:sz w:val="24"/>
          <w:szCs w:val="24"/>
          <w:rPrChange w:id="304" w:author="David Mitchell" w:date="2015-09-19T15:41:00Z">
            <w:rPr>
              <w:rFonts w:ascii="Times New Roman" w:hAnsi="Times New Roman" w:cs="Times New Roman"/>
              <w:bCs/>
              <w:sz w:val="28"/>
              <w:szCs w:val="28"/>
            </w:rPr>
          </w:rPrChange>
        </w:rPr>
        <w:t xml:space="preserve"> the journalism departments of Howard University and Morgan State University to identify, host and help train our deserving high school candidates; </w:t>
      </w:r>
    </w:p>
    <w:p w:rsidR="00221A04" w:rsidRDefault="00221A04">
      <w:pPr>
        <w:spacing w:before="100" w:beforeAutospacing="1" w:after="100" w:afterAutospacing="1" w:line="240" w:lineRule="auto"/>
        <w:rPr>
          <w:ins w:id="305" w:author="David Mitchell" w:date="2015-09-19T16:08:00Z"/>
          <w:rFonts w:ascii="Times New Roman" w:hAnsi="Times New Roman" w:cs="Times New Roman"/>
          <w:bCs/>
          <w:sz w:val="24"/>
          <w:szCs w:val="24"/>
        </w:rPr>
        <w:pPrChange w:id="306" w:author="David Mitchell" w:date="2015-09-19T15:41:00Z">
          <w:pPr>
            <w:spacing w:before="100" w:beforeAutospacing="1" w:after="100" w:afterAutospacing="1" w:line="480" w:lineRule="auto"/>
            <w:ind w:firstLine="720"/>
          </w:pPr>
        </w:pPrChange>
      </w:pPr>
      <w:ins w:id="307" w:author="David Mitchell" w:date="2015-09-19T16:08:00Z">
        <w:r>
          <w:rPr>
            <w:rFonts w:ascii="Times New Roman" w:hAnsi="Times New Roman" w:cs="Times New Roman"/>
            <w:bCs/>
            <w:sz w:val="24"/>
            <w:szCs w:val="24"/>
          </w:rPr>
          <w:t>T</w:t>
        </w:r>
      </w:ins>
      <w:del w:id="308" w:author="David Mitchell" w:date="2015-09-19T16:08:00Z">
        <w:r w:rsidR="00A7284C" w:rsidRPr="000A6FAD" w:rsidDel="00221A04">
          <w:rPr>
            <w:rFonts w:ascii="Times New Roman" w:hAnsi="Times New Roman" w:cs="Times New Roman"/>
            <w:bCs/>
            <w:sz w:val="24"/>
            <w:szCs w:val="24"/>
            <w:rPrChange w:id="309" w:author="David Mitchell" w:date="2015-09-19T15:41:00Z">
              <w:rPr>
                <w:rFonts w:ascii="Times New Roman" w:hAnsi="Times New Roman" w:cs="Times New Roman"/>
                <w:bCs/>
                <w:sz w:val="28"/>
                <w:szCs w:val="28"/>
              </w:rPr>
            </w:rPrChange>
          </w:rPr>
          <w:delText>t</w:delText>
        </w:r>
      </w:del>
      <w:r w:rsidR="00A7284C" w:rsidRPr="000A6FAD">
        <w:rPr>
          <w:rFonts w:ascii="Times New Roman" w:hAnsi="Times New Roman" w:cs="Times New Roman"/>
          <w:bCs/>
          <w:sz w:val="24"/>
          <w:szCs w:val="24"/>
          <w:rPrChange w:id="310" w:author="David Mitchell" w:date="2015-09-19T15:41:00Z">
            <w:rPr>
              <w:rFonts w:ascii="Times New Roman" w:hAnsi="Times New Roman" w:cs="Times New Roman"/>
              <w:bCs/>
              <w:sz w:val="28"/>
              <w:szCs w:val="28"/>
            </w:rPr>
          </w:rPrChange>
        </w:rPr>
        <w:t xml:space="preserve">o compensate Jayne O’Donnell for development of the curriculum, </w:t>
      </w:r>
      <w:r w:rsidR="00FE4790" w:rsidRPr="000A6FAD">
        <w:rPr>
          <w:rFonts w:ascii="Times New Roman" w:hAnsi="Times New Roman" w:cs="Times New Roman"/>
          <w:bCs/>
          <w:sz w:val="24"/>
          <w:szCs w:val="24"/>
          <w:rPrChange w:id="311" w:author="David Mitchell" w:date="2015-09-19T15:41:00Z">
            <w:rPr>
              <w:rFonts w:ascii="Times New Roman" w:hAnsi="Times New Roman" w:cs="Times New Roman"/>
              <w:bCs/>
              <w:sz w:val="28"/>
              <w:szCs w:val="28"/>
            </w:rPr>
          </w:rPrChange>
        </w:rPr>
        <w:t xml:space="preserve">as well as her </w:t>
      </w:r>
      <w:r w:rsidR="00A7284C" w:rsidRPr="000A6FAD">
        <w:rPr>
          <w:rFonts w:ascii="Times New Roman" w:hAnsi="Times New Roman" w:cs="Times New Roman"/>
          <w:bCs/>
          <w:sz w:val="24"/>
          <w:szCs w:val="24"/>
          <w:rPrChange w:id="312" w:author="David Mitchell" w:date="2015-09-19T15:41:00Z">
            <w:rPr>
              <w:rFonts w:ascii="Times New Roman" w:hAnsi="Times New Roman" w:cs="Times New Roman"/>
              <w:bCs/>
              <w:sz w:val="28"/>
              <w:szCs w:val="28"/>
            </w:rPr>
          </w:rPrChange>
        </w:rPr>
        <w:t xml:space="preserve">hands-on instruction and recruitment of high-profile experts in smartphone photo and video shooting and editing, policy and other legal research, and podcasting; and </w:t>
      </w:r>
    </w:p>
    <w:p w:rsidR="00F00A9E" w:rsidRPr="00221A04" w:rsidRDefault="00221A04">
      <w:pPr>
        <w:spacing w:before="100" w:beforeAutospacing="1" w:after="100" w:afterAutospacing="1" w:line="240" w:lineRule="auto"/>
        <w:rPr>
          <w:rFonts w:ascii="Times New Roman" w:hAnsi="Times New Roman" w:cs="Times New Roman"/>
          <w:b/>
          <w:sz w:val="24"/>
          <w:szCs w:val="24"/>
          <w:rPrChange w:id="313" w:author="David Mitchell" w:date="2015-09-19T16:09:00Z">
            <w:rPr>
              <w:rFonts w:ascii="Times New Roman" w:hAnsi="Times New Roman" w:cs="Times New Roman"/>
              <w:sz w:val="28"/>
              <w:szCs w:val="28"/>
            </w:rPr>
          </w:rPrChange>
        </w:rPr>
        <w:pPrChange w:id="314" w:author="David Mitchell" w:date="2015-09-19T15:41:00Z">
          <w:pPr>
            <w:spacing w:before="100" w:beforeAutospacing="1" w:after="100" w:afterAutospacing="1" w:line="480" w:lineRule="auto"/>
            <w:ind w:firstLine="720"/>
          </w:pPr>
        </w:pPrChange>
      </w:pPr>
      <w:ins w:id="315" w:author="David Mitchell" w:date="2015-09-19T16:08:00Z">
        <w:r>
          <w:rPr>
            <w:rFonts w:ascii="Times New Roman" w:hAnsi="Times New Roman" w:cs="Times New Roman"/>
            <w:bCs/>
            <w:sz w:val="24"/>
            <w:szCs w:val="24"/>
          </w:rPr>
          <w:t xml:space="preserve">To cover the cost of </w:t>
        </w:r>
      </w:ins>
      <w:proofErr w:type="spellStart"/>
      <w:r w:rsidR="00A7284C" w:rsidRPr="000A6FAD">
        <w:rPr>
          <w:rFonts w:ascii="Times New Roman" w:hAnsi="Times New Roman" w:cs="Times New Roman"/>
          <w:bCs/>
          <w:sz w:val="24"/>
          <w:szCs w:val="24"/>
          <w:rPrChange w:id="316" w:author="David Mitchell" w:date="2015-09-19T15:41:00Z">
            <w:rPr>
              <w:rFonts w:ascii="Times New Roman" w:hAnsi="Times New Roman" w:cs="Times New Roman"/>
              <w:bCs/>
              <w:sz w:val="28"/>
              <w:szCs w:val="28"/>
            </w:rPr>
          </w:rPrChange>
        </w:rPr>
        <w:t>Tuckson</w:t>
      </w:r>
      <w:proofErr w:type="spellEnd"/>
      <w:r w:rsidR="00A7284C" w:rsidRPr="000A6FAD">
        <w:rPr>
          <w:rFonts w:ascii="Times New Roman" w:hAnsi="Times New Roman" w:cs="Times New Roman"/>
          <w:bCs/>
          <w:sz w:val="24"/>
          <w:szCs w:val="24"/>
          <w:rPrChange w:id="317" w:author="David Mitchell" w:date="2015-09-19T15:41:00Z">
            <w:rPr>
              <w:rFonts w:ascii="Times New Roman" w:hAnsi="Times New Roman" w:cs="Times New Roman"/>
              <w:bCs/>
              <w:sz w:val="28"/>
              <w:szCs w:val="28"/>
            </w:rPr>
          </w:rPrChange>
        </w:rPr>
        <w:t xml:space="preserve"> Health Connections’ administrative assistant to conduc</w:t>
      </w:r>
      <w:r w:rsidR="00FE4790" w:rsidRPr="000A6FAD">
        <w:rPr>
          <w:rFonts w:ascii="Times New Roman" w:hAnsi="Times New Roman" w:cs="Times New Roman"/>
          <w:bCs/>
          <w:sz w:val="24"/>
          <w:szCs w:val="24"/>
          <w:rPrChange w:id="318" w:author="David Mitchell" w:date="2015-09-19T15:41:00Z">
            <w:rPr>
              <w:rFonts w:ascii="Times New Roman" w:hAnsi="Times New Roman" w:cs="Times New Roman"/>
              <w:bCs/>
              <w:sz w:val="28"/>
              <w:szCs w:val="28"/>
            </w:rPr>
          </w:rPrChange>
        </w:rPr>
        <w:t xml:space="preserve">t project management. </w:t>
      </w:r>
      <w:r w:rsidR="00FE4790" w:rsidRPr="00221A04">
        <w:rPr>
          <w:rFonts w:ascii="Times New Roman" w:hAnsi="Times New Roman" w:cs="Times New Roman"/>
          <w:b/>
          <w:bCs/>
          <w:sz w:val="24"/>
          <w:szCs w:val="24"/>
          <w:rPrChange w:id="319" w:author="David Mitchell" w:date="2015-09-19T16:09:00Z">
            <w:rPr>
              <w:rFonts w:ascii="Times New Roman" w:hAnsi="Times New Roman" w:cs="Times New Roman"/>
              <w:bCs/>
              <w:sz w:val="28"/>
              <w:szCs w:val="28"/>
            </w:rPr>
          </w:rPrChange>
        </w:rPr>
        <w:t xml:space="preserve">Dr. </w:t>
      </w:r>
      <w:proofErr w:type="spellStart"/>
      <w:r w:rsidR="00FE4790" w:rsidRPr="00221A04">
        <w:rPr>
          <w:rFonts w:ascii="Times New Roman" w:hAnsi="Times New Roman" w:cs="Times New Roman"/>
          <w:b/>
          <w:bCs/>
          <w:sz w:val="24"/>
          <w:szCs w:val="24"/>
          <w:rPrChange w:id="320" w:author="David Mitchell" w:date="2015-09-19T16:09:00Z">
            <w:rPr>
              <w:rFonts w:ascii="Times New Roman" w:hAnsi="Times New Roman" w:cs="Times New Roman"/>
              <w:bCs/>
              <w:sz w:val="28"/>
              <w:szCs w:val="28"/>
            </w:rPr>
          </w:rPrChange>
        </w:rPr>
        <w:t>Tuckson</w:t>
      </w:r>
      <w:ins w:id="321" w:author="David Mitchell" w:date="2015-09-19T16:09:00Z">
        <w:r>
          <w:rPr>
            <w:rFonts w:ascii="Times New Roman" w:hAnsi="Times New Roman" w:cs="Times New Roman"/>
            <w:b/>
            <w:bCs/>
            <w:sz w:val="24"/>
            <w:szCs w:val="24"/>
          </w:rPr>
          <w:t>’s</w:t>
        </w:r>
      </w:ins>
      <w:proofErr w:type="spellEnd"/>
      <w:r w:rsidR="00FE4790" w:rsidRPr="00221A04">
        <w:rPr>
          <w:rFonts w:ascii="Times New Roman" w:hAnsi="Times New Roman" w:cs="Times New Roman"/>
          <w:b/>
          <w:bCs/>
          <w:sz w:val="24"/>
          <w:szCs w:val="24"/>
          <w:rPrChange w:id="322" w:author="David Mitchell" w:date="2015-09-19T16:09:00Z">
            <w:rPr>
              <w:rFonts w:ascii="Times New Roman" w:hAnsi="Times New Roman" w:cs="Times New Roman"/>
              <w:bCs/>
              <w:sz w:val="28"/>
              <w:szCs w:val="28"/>
            </w:rPr>
          </w:rPrChange>
        </w:rPr>
        <w:t xml:space="preserve"> </w:t>
      </w:r>
      <w:r w:rsidR="00A7284C" w:rsidRPr="00221A04">
        <w:rPr>
          <w:rFonts w:ascii="Times New Roman" w:hAnsi="Times New Roman" w:cs="Times New Roman"/>
          <w:b/>
          <w:bCs/>
          <w:sz w:val="24"/>
          <w:szCs w:val="24"/>
          <w:rPrChange w:id="323" w:author="David Mitchell" w:date="2015-09-19T16:09:00Z">
            <w:rPr>
              <w:rFonts w:ascii="Times New Roman" w:hAnsi="Times New Roman" w:cs="Times New Roman"/>
              <w:bCs/>
              <w:sz w:val="28"/>
              <w:szCs w:val="28"/>
            </w:rPr>
          </w:rPrChange>
        </w:rPr>
        <w:t>time is being donated</w:t>
      </w:r>
      <w:r w:rsidR="00FE4790" w:rsidRPr="00221A04">
        <w:rPr>
          <w:rFonts w:ascii="Times New Roman" w:hAnsi="Times New Roman" w:cs="Times New Roman"/>
          <w:b/>
          <w:bCs/>
          <w:sz w:val="24"/>
          <w:szCs w:val="24"/>
          <w:rPrChange w:id="324" w:author="David Mitchell" w:date="2015-09-19T16:09:00Z">
            <w:rPr>
              <w:rFonts w:ascii="Times New Roman" w:hAnsi="Times New Roman" w:cs="Times New Roman"/>
              <w:bCs/>
              <w:sz w:val="28"/>
              <w:szCs w:val="28"/>
            </w:rPr>
          </w:rPrChange>
        </w:rPr>
        <w:t xml:space="preserve"> to the project as an in-kind </w:t>
      </w:r>
      <w:r w:rsidR="00A7284C" w:rsidRPr="00221A04">
        <w:rPr>
          <w:rFonts w:ascii="Times New Roman" w:hAnsi="Times New Roman" w:cs="Times New Roman"/>
          <w:b/>
          <w:bCs/>
          <w:sz w:val="24"/>
          <w:szCs w:val="24"/>
          <w:rPrChange w:id="325" w:author="David Mitchell" w:date="2015-09-19T16:09:00Z">
            <w:rPr>
              <w:rFonts w:ascii="Times New Roman" w:hAnsi="Times New Roman" w:cs="Times New Roman"/>
              <w:bCs/>
              <w:sz w:val="28"/>
              <w:szCs w:val="28"/>
            </w:rPr>
          </w:rPrChange>
        </w:rPr>
        <w:t>contribution.</w:t>
      </w:r>
    </w:p>
    <w:p w:rsidR="003E3780" w:rsidRDefault="003E3780">
      <w:pPr>
        <w:spacing w:line="240" w:lineRule="auto"/>
        <w:pPrChange w:id="326" w:author="David Mitchell" w:date="2015-09-19T15:40:00Z">
          <w:pPr/>
        </w:pPrChange>
      </w:pPr>
    </w:p>
    <w:p w:rsidR="00BE2674" w:rsidRDefault="00BE2674">
      <w:pPr>
        <w:spacing w:line="240" w:lineRule="auto"/>
        <w:pPrChange w:id="327" w:author="David Mitchell" w:date="2015-09-19T15:40:00Z">
          <w:pPr/>
        </w:pPrChange>
      </w:pPr>
    </w:p>
    <w:sectPr w:rsidR="00BE2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3833B9"/>
    <w:multiLevelType w:val="hybridMultilevel"/>
    <w:tmpl w:val="F7260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FB5229"/>
    <w:multiLevelType w:val="hybridMultilevel"/>
    <w:tmpl w:val="7980C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Mitchell">
    <w15:presenceInfo w15:providerId="Windows Live" w15:userId="33953d63447a6a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A02"/>
    <w:rsid w:val="00001EFF"/>
    <w:rsid w:val="00043AA4"/>
    <w:rsid w:val="000766E2"/>
    <w:rsid w:val="00086349"/>
    <w:rsid w:val="000A6813"/>
    <w:rsid w:val="000A6FAD"/>
    <w:rsid w:val="000C3309"/>
    <w:rsid w:val="000C4CA9"/>
    <w:rsid w:val="000D74BD"/>
    <w:rsid w:val="00122D4D"/>
    <w:rsid w:val="00140D07"/>
    <w:rsid w:val="0015427A"/>
    <w:rsid w:val="00221A04"/>
    <w:rsid w:val="00224C76"/>
    <w:rsid w:val="002A76F4"/>
    <w:rsid w:val="0032487F"/>
    <w:rsid w:val="003310C6"/>
    <w:rsid w:val="00333852"/>
    <w:rsid w:val="0039621A"/>
    <w:rsid w:val="003C6B6D"/>
    <w:rsid w:val="003E3780"/>
    <w:rsid w:val="004517EC"/>
    <w:rsid w:val="004567C5"/>
    <w:rsid w:val="00462396"/>
    <w:rsid w:val="00470671"/>
    <w:rsid w:val="00482FFA"/>
    <w:rsid w:val="00493136"/>
    <w:rsid w:val="0051737C"/>
    <w:rsid w:val="005212AC"/>
    <w:rsid w:val="0058534D"/>
    <w:rsid w:val="005E3DA5"/>
    <w:rsid w:val="005E56E7"/>
    <w:rsid w:val="005E6786"/>
    <w:rsid w:val="00731929"/>
    <w:rsid w:val="007358CA"/>
    <w:rsid w:val="00740907"/>
    <w:rsid w:val="00766525"/>
    <w:rsid w:val="007B3764"/>
    <w:rsid w:val="00836337"/>
    <w:rsid w:val="00860B20"/>
    <w:rsid w:val="00880356"/>
    <w:rsid w:val="00887736"/>
    <w:rsid w:val="009125EA"/>
    <w:rsid w:val="00993A02"/>
    <w:rsid w:val="00994157"/>
    <w:rsid w:val="00996446"/>
    <w:rsid w:val="009C3963"/>
    <w:rsid w:val="009F101F"/>
    <w:rsid w:val="00A21404"/>
    <w:rsid w:val="00A40ADE"/>
    <w:rsid w:val="00A57AC4"/>
    <w:rsid w:val="00A7284C"/>
    <w:rsid w:val="00A9459B"/>
    <w:rsid w:val="00B34A9E"/>
    <w:rsid w:val="00B57EA0"/>
    <w:rsid w:val="00B722CC"/>
    <w:rsid w:val="00BC75B7"/>
    <w:rsid w:val="00BE2674"/>
    <w:rsid w:val="00C574C8"/>
    <w:rsid w:val="00D22E02"/>
    <w:rsid w:val="00D66891"/>
    <w:rsid w:val="00D7646E"/>
    <w:rsid w:val="00DB0FB1"/>
    <w:rsid w:val="00E04E61"/>
    <w:rsid w:val="00E25E3B"/>
    <w:rsid w:val="00E60CF2"/>
    <w:rsid w:val="00EF1A7F"/>
    <w:rsid w:val="00F00A9E"/>
    <w:rsid w:val="00FE4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2837E-EBC9-4715-A408-CD59C2730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6F4"/>
    <w:pPr>
      <w:ind w:left="720"/>
      <w:contextualSpacing/>
    </w:pPr>
  </w:style>
  <w:style w:type="paragraph" w:styleId="BalloonText">
    <w:name w:val="Balloon Text"/>
    <w:basedOn w:val="Normal"/>
    <w:link w:val="BalloonTextChar"/>
    <w:uiPriority w:val="99"/>
    <w:semiHidden/>
    <w:unhideWhenUsed/>
    <w:rsid w:val="000A6F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F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70388">
      <w:bodyDiv w:val="1"/>
      <w:marLeft w:val="0"/>
      <w:marRight w:val="0"/>
      <w:marTop w:val="0"/>
      <w:marBottom w:val="0"/>
      <w:divBdr>
        <w:top w:val="none" w:sz="0" w:space="0" w:color="auto"/>
        <w:left w:val="none" w:sz="0" w:space="0" w:color="auto"/>
        <w:bottom w:val="none" w:sz="0" w:space="0" w:color="auto"/>
        <w:right w:val="none" w:sz="0" w:space="0" w:color="auto"/>
      </w:divBdr>
    </w:div>
    <w:div w:id="154536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O'Donnell, Jayne</dc:creator>
  <cp:keywords/>
  <dc:description/>
  <cp:lastModifiedBy>David Mitchell</cp:lastModifiedBy>
  <cp:revision>3</cp:revision>
  <dcterms:created xsi:type="dcterms:W3CDTF">2015-09-19T20:12:00Z</dcterms:created>
  <dcterms:modified xsi:type="dcterms:W3CDTF">2015-09-19T20:12:00Z</dcterms:modified>
</cp:coreProperties>
</file>